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47644A" w14:textId="5D7F96E0" w:rsidR="000E161C" w:rsidRDefault="000E161C" w:rsidP="000E161C">
      <w:pPr>
        <w:jc w:val="right"/>
        <w:rPr>
          <w:b/>
        </w:rPr>
      </w:pPr>
      <w:r>
        <w:rPr>
          <w:b/>
        </w:rPr>
        <w:t>Leo Blanken, PhD</w:t>
      </w:r>
    </w:p>
    <w:p w14:paraId="5BE2BA24" w14:textId="7A84C3E7" w:rsidR="00A43C44" w:rsidRDefault="00A43C44" w:rsidP="00A43C44">
      <w:pPr>
        <w:jc w:val="right"/>
        <w:rPr>
          <w:b/>
        </w:rPr>
      </w:pPr>
      <w:r>
        <w:rPr>
          <w:b/>
        </w:rPr>
        <w:t>Jesse Hammond, PhD</w:t>
      </w:r>
    </w:p>
    <w:p w14:paraId="525C6263" w14:textId="4FCCA776" w:rsidR="00A43C44" w:rsidRDefault="00A43C44" w:rsidP="00A43C44">
      <w:pPr>
        <w:jc w:val="right"/>
        <w:rPr>
          <w:b/>
        </w:rPr>
      </w:pPr>
      <w:r>
        <w:rPr>
          <w:b/>
        </w:rPr>
        <w:t>Naval Postgraduate School</w:t>
      </w:r>
    </w:p>
    <w:p w14:paraId="79414490" w14:textId="3620D876" w:rsidR="00A43C44" w:rsidRDefault="00A43C44" w:rsidP="00A43C44">
      <w:pPr>
        <w:jc w:val="right"/>
        <w:rPr>
          <w:b/>
        </w:rPr>
      </w:pPr>
      <w:r>
        <w:rPr>
          <w:b/>
        </w:rPr>
        <w:t>Defense Analysis Department</w:t>
      </w:r>
    </w:p>
    <w:p w14:paraId="57F03B54" w14:textId="2D04E0AD" w:rsidR="00A43C44" w:rsidRDefault="000E161C" w:rsidP="00A43C44">
      <w:pPr>
        <w:jc w:val="right"/>
        <w:rPr>
          <w:b/>
        </w:rPr>
      </w:pPr>
      <w:hyperlink r:id="rId5" w:history="1">
        <w:r w:rsidRPr="0087211B">
          <w:rPr>
            <w:rStyle w:val="Hyperlink"/>
            <w:b/>
          </w:rPr>
          <w:t>ljblanke@nps.edu</w:t>
        </w:r>
      </w:hyperlink>
    </w:p>
    <w:p w14:paraId="06A60E88" w14:textId="7C3208D5" w:rsidR="000E161C" w:rsidRDefault="000E161C" w:rsidP="00A43C44">
      <w:pPr>
        <w:jc w:val="right"/>
        <w:rPr>
          <w:b/>
        </w:rPr>
      </w:pPr>
      <w:hyperlink r:id="rId6" w:history="1">
        <w:r w:rsidRPr="0087211B">
          <w:rPr>
            <w:rStyle w:val="Hyperlink"/>
            <w:b/>
          </w:rPr>
          <w:t>jrhammon@nps.edu</w:t>
        </w:r>
      </w:hyperlink>
    </w:p>
    <w:p w14:paraId="751C5B2D" w14:textId="77777777" w:rsidR="00A43C44" w:rsidRDefault="00A43C44" w:rsidP="00A43C44">
      <w:pPr>
        <w:jc w:val="center"/>
        <w:rPr>
          <w:b/>
        </w:rPr>
      </w:pPr>
    </w:p>
    <w:p w14:paraId="1AAD15AD" w14:textId="289AF2D6" w:rsidR="00443491" w:rsidRDefault="006950DE" w:rsidP="00A43C44">
      <w:pPr>
        <w:jc w:val="center"/>
        <w:rPr>
          <w:b/>
        </w:rPr>
      </w:pPr>
      <w:r w:rsidRPr="006950DE">
        <w:rPr>
          <w:b/>
        </w:rPr>
        <w:t>M</w:t>
      </w:r>
      <w:r w:rsidR="00D82E9E" w:rsidRPr="006950DE">
        <w:rPr>
          <w:b/>
        </w:rPr>
        <w:t>ap</w:t>
      </w:r>
      <w:r w:rsidRPr="006950DE">
        <w:rPr>
          <w:b/>
        </w:rPr>
        <w:t>ping</w:t>
      </w:r>
      <w:r w:rsidR="00443491">
        <w:rPr>
          <w:b/>
        </w:rPr>
        <w:t xml:space="preserve"> the Multi-layered A</w:t>
      </w:r>
      <w:r w:rsidR="00D82E9E" w:rsidRPr="006950DE">
        <w:rPr>
          <w:b/>
        </w:rPr>
        <w:t>dditi</w:t>
      </w:r>
      <w:r w:rsidR="00443491">
        <w:rPr>
          <w:b/>
        </w:rPr>
        <w:t>ve M</w:t>
      </w:r>
      <w:r w:rsidRPr="006950DE">
        <w:rPr>
          <w:b/>
        </w:rPr>
        <w:t xml:space="preserve">anufacturing (AM) community: </w:t>
      </w:r>
      <w:r w:rsidR="00443491">
        <w:rPr>
          <w:b/>
        </w:rPr>
        <w:t xml:space="preserve">Understanding the Future Landscape and Implications for </w:t>
      </w:r>
      <w:r w:rsidR="00A43C44">
        <w:rPr>
          <w:b/>
        </w:rPr>
        <w:t>National Security</w:t>
      </w:r>
    </w:p>
    <w:p w14:paraId="21327ABA" w14:textId="77777777" w:rsidR="00A43C44" w:rsidRDefault="00A43C44" w:rsidP="00A43C44">
      <w:pPr>
        <w:jc w:val="center"/>
        <w:rPr>
          <w:b/>
        </w:rPr>
      </w:pPr>
    </w:p>
    <w:p w14:paraId="5B253852" w14:textId="01C198E3" w:rsidR="00A43C44" w:rsidRPr="00A43C44" w:rsidRDefault="00A43C44" w:rsidP="00443491">
      <w:pPr>
        <w:rPr>
          <w:b/>
        </w:rPr>
      </w:pPr>
      <w:r w:rsidRPr="00A43C44">
        <w:rPr>
          <w:b/>
        </w:rPr>
        <w:t>Introduction</w:t>
      </w:r>
    </w:p>
    <w:p w14:paraId="3DEE806D" w14:textId="77777777" w:rsidR="00A43C44" w:rsidRDefault="00A43C44" w:rsidP="00443491"/>
    <w:p w14:paraId="7EECD359" w14:textId="050D8345" w:rsidR="00443491" w:rsidRDefault="00443491" w:rsidP="00443491">
      <w:r>
        <w:t xml:space="preserve">Emerging technology is moving faster than government planning and policy development can track. Emerging technology is not just evolving rapidly, but much of it is evolving outside the control – or even the understanding – of the national security community. Though most research on emerging technology focuses on the (sometimes alarming) physical characteristics of innovations, the </w:t>
      </w:r>
      <w:del w:id="0" w:author="Microsoft Office User" w:date="2017-01-24T09:57:00Z">
        <w:r w:rsidDel="000E161C">
          <w:delText xml:space="preserve">communities </w:delText>
        </w:r>
      </w:del>
      <w:ins w:id="1" w:author="Microsoft Office User" w:date="2017-01-24T09:57:00Z">
        <w:r w:rsidR="000E161C">
          <w:t>community</w:t>
        </w:r>
        <w:r w:rsidR="000E161C">
          <w:t xml:space="preserve"> </w:t>
        </w:r>
      </w:ins>
      <w:del w:id="2" w:author="Microsoft Office User" w:date="2017-01-24T09:57:00Z">
        <w:r w:rsidDel="000E161C">
          <w:delText xml:space="preserve">behind </w:delText>
        </w:r>
      </w:del>
      <w:ins w:id="3" w:author="Microsoft Office User" w:date="2017-01-24T09:57:00Z">
        <w:r w:rsidR="000E161C">
          <w:t>driving</w:t>
        </w:r>
        <w:r w:rsidR="000E161C">
          <w:t xml:space="preserve"> </w:t>
        </w:r>
      </w:ins>
      <w:r>
        <w:t xml:space="preserve">innovation remains understudied. Understanding these </w:t>
      </w:r>
      <w:del w:id="4" w:author="Microsoft Office User" w:date="2017-01-24T09:57:00Z">
        <w:r w:rsidDel="000E161C">
          <w:delText xml:space="preserve">drivers, </w:delText>
        </w:r>
      </w:del>
      <w:r>
        <w:t xml:space="preserve">creators, diffusers, and users of technology will be key to successfully navigating the future </w:t>
      </w:r>
      <w:r w:rsidR="00AF7CDF">
        <w:t>environment</w:t>
      </w:r>
      <w:r>
        <w:t xml:space="preserve"> of strategic tech. </w:t>
      </w:r>
    </w:p>
    <w:p w14:paraId="5E74E87A" w14:textId="77777777" w:rsidR="00443491" w:rsidRDefault="00443491" w:rsidP="00443491"/>
    <w:p w14:paraId="66C97480" w14:textId="26D60511" w:rsidR="00AF7CDF" w:rsidRDefault="00443491" w:rsidP="00D82E9E">
      <w:r>
        <w:t xml:space="preserve">Additive manufacturing (AM), and its implications for national security, is of particular concern. First, </w:t>
      </w:r>
      <w:del w:id="5" w:author="Microsoft Office User" w:date="2017-01-24T09:57:00Z">
        <w:r w:rsidDel="000E161C">
          <w:delText xml:space="preserve">it </w:delText>
        </w:r>
      </w:del>
      <w:ins w:id="6" w:author="Microsoft Office User" w:date="2017-01-24T09:57:00Z">
        <w:r w:rsidR="000E161C">
          <w:t>AM</w:t>
        </w:r>
        <w:r w:rsidR="000E161C">
          <w:t xml:space="preserve"> </w:t>
        </w:r>
      </w:ins>
      <w:r>
        <w:t xml:space="preserve">has already been identified as a potential threat to counter-proliferation efforts. By reducing </w:t>
      </w:r>
      <w:ins w:id="7" w:author="Microsoft Office User" w:date="2017-01-24T09:57:00Z">
        <w:r w:rsidR="000E161C">
          <w:t xml:space="preserve">the </w:t>
        </w:r>
      </w:ins>
      <w:r>
        <w:t xml:space="preserve">observable industrial footprint of proliferation efforts, facilitating intangible technology transfer, and reducing the necessary </w:t>
      </w:r>
      <w:del w:id="8" w:author="Microsoft Office User" w:date="2017-01-24T09:58:00Z">
        <w:r w:rsidDel="000E161C">
          <w:delText xml:space="preserve">level of skill </w:delText>
        </w:r>
      </w:del>
      <w:ins w:id="9" w:author="Microsoft Office User" w:date="2017-01-24T09:58:00Z">
        <w:r w:rsidR="000E161C">
          <w:t xml:space="preserve">skill level </w:t>
        </w:r>
      </w:ins>
      <w:r>
        <w:t>of users</w:t>
      </w:r>
      <w:r w:rsidR="00AF7CDF">
        <w:t xml:space="preserve">, it significantly lowers barriers to entry for weapons of mass destruction (WMD) production by nefarious actors. Secondly, </w:t>
      </w:r>
      <w:del w:id="10" w:author="Microsoft Office User" w:date="2017-01-24T09:58:00Z">
        <w:r w:rsidR="00AF7CDF" w:rsidDel="000E161C">
          <w:delText xml:space="preserve">the </w:delText>
        </w:r>
      </w:del>
      <w:ins w:id="11" w:author="Microsoft Office User" w:date="2017-01-24T09:58:00Z">
        <w:r w:rsidR="000E161C">
          <w:t>industry</w:t>
        </w:r>
        <w:r w:rsidR="000E161C">
          <w:t xml:space="preserve"> </w:t>
        </w:r>
      </w:ins>
      <w:r w:rsidR="00AF7CDF">
        <w:t xml:space="preserve">adoption of licit AM within the US and allied countries will undoubtedly impact their manufacturing bases. By empowering some firms and sectors, and hollowing out others, the landscape of industry – as well as its relationship to the state’s national security apparatus – </w:t>
      </w:r>
      <w:del w:id="12" w:author="Microsoft Office User" w:date="2017-01-24T09:58:00Z">
        <w:r w:rsidR="00AF7CDF" w:rsidDel="000E161C">
          <w:delText xml:space="preserve">will have </w:delText>
        </w:r>
      </w:del>
      <w:ins w:id="13" w:author="Microsoft Office User" w:date="2017-01-24T09:58:00Z">
        <w:r w:rsidR="000E161C">
          <w:t xml:space="preserve">will change dramatically, with </w:t>
        </w:r>
      </w:ins>
      <w:r w:rsidR="00AF7CDF">
        <w:t>significant consequences for planners.</w:t>
      </w:r>
    </w:p>
    <w:p w14:paraId="356BACDC" w14:textId="77777777" w:rsidR="00AF7CDF" w:rsidRDefault="00AF7CDF" w:rsidP="00D82E9E"/>
    <w:p w14:paraId="3FE4DDB9" w14:textId="3AB228AD" w:rsidR="00A43C44" w:rsidRDefault="00AF7CDF" w:rsidP="00D82E9E">
      <w:r>
        <w:t xml:space="preserve">We seek to remedy this emerging lacuna in our understanding of </w:t>
      </w:r>
      <w:del w:id="14" w:author="Microsoft Office User" w:date="2017-01-24T09:58:00Z">
        <w:r w:rsidDel="000E161C">
          <w:delText xml:space="preserve">the </w:delText>
        </w:r>
      </w:del>
      <w:r>
        <w:t xml:space="preserve">AM thought communities. First, we seek to understand the most immediate level of impact – patents. These are </w:t>
      </w:r>
      <w:commentRangeStart w:id="15"/>
      <w:ins w:id="16" w:author="Microsoft Office User" w:date="2017-01-24T10:00:00Z">
        <w:r w:rsidR="000E161C">
          <w:t>AM innovations that are easiest to detect and have the most proximal impact on the national security space.</w:t>
        </w:r>
      </w:ins>
      <w:del w:id="17" w:author="Microsoft Office User" w:date="2017-01-24T10:00:00Z">
        <w:r w:rsidDel="000E161C">
          <w:delText>AM ideas that are easiest to code and closest to impact the national security space</w:delText>
        </w:r>
      </w:del>
      <w:r>
        <w:t xml:space="preserve">. </w:t>
      </w:r>
      <w:commentRangeEnd w:id="15"/>
      <w:r w:rsidR="000E161C">
        <w:rPr>
          <w:rStyle w:val="CommentReference"/>
        </w:rPr>
        <w:commentReference w:id="15"/>
      </w:r>
      <w:r>
        <w:t xml:space="preserve">Second, we seek to map the academic community that is refining and vetting the upcoming generation of AM techniques: the basic research that will result in tomorrow’s </w:t>
      </w:r>
      <w:del w:id="18" w:author="Microsoft Office User" w:date="2017-01-24T09:59:00Z">
        <w:r w:rsidDel="000E161C">
          <w:delText xml:space="preserve">patents and </w:delText>
        </w:r>
      </w:del>
      <w:ins w:id="19" w:author="Microsoft Office User" w:date="2017-01-24T09:59:00Z">
        <w:r w:rsidR="000E161C">
          <w:t xml:space="preserve">innovations and </w:t>
        </w:r>
      </w:ins>
      <w:r>
        <w:t>applications. Third – and most ambitious – is to map the “primordial ooze” of AM thinking. This includes the online maker/hacker/hobbyist communities that are producing and proliferating the most far-reaching, notional, and sometimes fantastical ideas about AM. Many of these ideas will come to naught</w:t>
      </w:r>
      <w:r w:rsidR="00A43C44">
        <w:t xml:space="preserve">, but a handful may be game-changers. </w:t>
      </w:r>
    </w:p>
    <w:p w14:paraId="03EB84DD" w14:textId="77777777" w:rsidR="00A43C44" w:rsidRDefault="00A43C44" w:rsidP="00D82E9E"/>
    <w:p w14:paraId="558561C1" w14:textId="7088C54F" w:rsidR="00A43C44" w:rsidRDefault="00A43C44" w:rsidP="00D82E9E">
      <w:r>
        <w:lastRenderedPageBreak/>
        <w:t>These layers of analysis are explained more fully below. The scope of the work will be to build, map, and analyze these networks</w:t>
      </w:r>
      <w:ins w:id="20" w:author="Microsoft Office User" w:date="2017-01-24T10:03:00Z">
        <w:r w:rsidR="002B727D">
          <w:t>. The goal is to identify “who is doing what, with whom”,</w:t>
        </w:r>
      </w:ins>
      <w:r>
        <w:t xml:space="preserve"> with the intent of providing insight into how AM may shape national security today, tomorrow, and into the future. </w:t>
      </w:r>
      <w:r w:rsidR="00AF7CDF">
        <w:t xml:space="preserve"> </w:t>
      </w:r>
      <w:r>
        <w:br/>
      </w:r>
    </w:p>
    <w:p w14:paraId="110E68B3" w14:textId="6C2B7B47" w:rsidR="00443491" w:rsidRDefault="00AF7CDF" w:rsidP="00D82E9E">
      <w:r>
        <w:t xml:space="preserve"> </w:t>
      </w:r>
    </w:p>
    <w:p w14:paraId="6291283F" w14:textId="08DBB3E1" w:rsidR="00A43C44" w:rsidRDefault="00A43C44" w:rsidP="00A43C44">
      <w:r>
        <w:rPr>
          <w:b/>
        </w:rPr>
        <w:t>Layer 1: patent applications (US</w:t>
      </w:r>
      <w:del w:id="21" w:author="Microsoft Office User" w:date="2017-01-24T10:01:00Z">
        <w:r w:rsidDel="002B727D">
          <w:rPr>
            <w:b/>
          </w:rPr>
          <w:delText>-centric</w:delText>
        </w:r>
      </w:del>
      <w:ins w:id="22" w:author="Microsoft Office User" w:date="2017-01-24T10:01:00Z">
        <w:r w:rsidR="002B727D">
          <w:rPr>
            <w:b/>
          </w:rPr>
          <w:t xml:space="preserve"> scope</w:t>
        </w:r>
      </w:ins>
      <w:r>
        <w:rPr>
          <w:b/>
        </w:rPr>
        <w:t>)</w:t>
      </w:r>
    </w:p>
    <w:p w14:paraId="75C1E7A1" w14:textId="77777777" w:rsidR="00A43C44" w:rsidRDefault="00A43C44" w:rsidP="00A43C44"/>
    <w:p w14:paraId="2ADFF729" w14:textId="37BF061D" w:rsidR="00A43C44" w:rsidRDefault="00A43C44" w:rsidP="00A43C44">
      <w:r>
        <w:t xml:space="preserve">Rapid developments in the </w:t>
      </w:r>
      <w:r>
        <w:rPr>
          <w:i/>
        </w:rPr>
        <w:t xml:space="preserve">application </w:t>
      </w:r>
      <w:r>
        <w:t xml:space="preserve">of AM technology are largely driven by the private sector, as individuals and corporations turn theoretical insights into marketable products. Using data from the US Patent and Trademark Office (USPTO), we will build a network of AM-related patent applications </w:t>
      </w:r>
      <w:ins w:id="23" w:author="Microsoft Office User" w:date="2017-01-24T10:03:00Z">
        <w:r w:rsidR="002B727D">
          <w:t xml:space="preserve">in the United States, </w:t>
        </w:r>
      </w:ins>
      <w:r>
        <w:t xml:space="preserve">cross-referenced at both the individual and corporate level. This will let us map innovation and collaboration both by individuals (who often transition between companies) and through larger-scale joint corporate efforts. </w:t>
      </w:r>
      <w:ins w:id="24" w:author="Microsoft Office User" w:date="2017-01-24T10:01:00Z">
        <w:r w:rsidR="002B727D">
          <w:t xml:space="preserve">The resulting data set will allow us to identify </w:t>
        </w:r>
      </w:ins>
      <w:ins w:id="25" w:author="Microsoft Office User" w:date="2017-01-24T10:02:00Z">
        <w:r w:rsidR="002B727D">
          <w:t xml:space="preserve">key </w:t>
        </w:r>
      </w:ins>
      <w:ins w:id="26" w:author="Microsoft Office User" w:date="2017-01-24T10:01:00Z">
        <w:r w:rsidR="002B727D">
          <w:t xml:space="preserve">movers and shakers in the AM community: individuals, groups, and corporate </w:t>
        </w:r>
      </w:ins>
      <w:ins w:id="27" w:author="Microsoft Office User" w:date="2017-01-24T10:02:00Z">
        <w:r w:rsidR="002B727D">
          <w:t>entities that are driving technological evolution.</w:t>
        </w:r>
      </w:ins>
    </w:p>
    <w:p w14:paraId="6D19BA7B" w14:textId="77777777" w:rsidR="00A43C44" w:rsidDel="002B727D" w:rsidRDefault="00A43C44" w:rsidP="00A43C44">
      <w:pPr>
        <w:rPr>
          <w:del w:id="28" w:author="Microsoft Office User" w:date="2017-01-24T10:03:00Z"/>
        </w:rPr>
      </w:pPr>
    </w:p>
    <w:p w14:paraId="0F13F1AE" w14:textId="2701C872" w:rsidR="00A43C44" w:rsidDel="002B727D" w:rsidRDefault="00A43C44" w:rsidP="00A43C44">
      <w:pPr>
        <w:rPr>
          <w:del w:id="29" w:author="Microsoft Office User" w:date="2017-01-24T10:03:00Z"/>
        </w:rPr>
      </w:pPr>
      <w:del w:id="30" w:author="Microsoft Office User" w:date="2017-01-24T10:03:00Z">
        <w:r w:rsidDel="002B727D">
          <w:delText>The advantage of using patent applications and published research is that there is a high incentive to ‘self-report’ these data. Innovators in both the academic and private sectors want to protect their intellectual property and get credit for their innovations. This means that research publications and patent applications are likely to be a near-comprehensive data set, which is advantageous for our efforts.</w:delText>
        </w:r>
      </w:del>
    </w:p>
    <w:p w14:paraId="11949275" w14:textId="0A738127" w:rsidR="00443491" w:rsidRDefault="00443491" w:rsidP="00D82E9E">
      <w:del w:id="31" w:author="Microsoft Office User" w:date="2017-01-24T10:03:00Z">
        <w:r w:rsidDel="002B727D">
          <w:delText xml:space="preserve">    </w:delText>
        </w:r>
      </w:del>
    </w:p>
    <w:p w14:paraId="0BC356EB" w14:textId="77777777" w:rsidR="00443491" w:rsidRDefault="00443491" w:rsidP="00D82E9E"/>
    <w:p w14:paraId="642D19D7" w14:textId="1059951F" w:rsidR="00D82E9E" w:rsidRDefault="00A43C44" w:rsidP="00D82E9E">
      <w:r>
        <w:rPr>
          <w:b/>
        </w:rPr>
        <w:t>Layer 2</w:t>
      </w:r>
      <w:r w:rsidR="00D82E9E">
        <w:rPr>
          <w:b/>
        </w:rPr>
        <w:t xml:space="preserve">: academic </w:t>
      </w:r>
      <w:r w:rsidR="006950DE">
        <w:rPr>
          <w:b/>
        </w:rPr>
        <w:t>research (global scope)</w:t>
      </w:r>
    </w:p>
    <w:p w14:paraId="31454524" w14:textId="77777777" w:rsidR="00D82E9E" w:rsidRDefault="00D82E9E" w:rsidP="00D82E9E"/>
    <w:p w14:paraId="497A4F78" w14:textId="366596F7" w:rsidR="00D82E9E" w:rsidRDefault="006950DE" w:rsidP="00D82E9E">
      <w:r>
        <w:t xml:space="preserve">The academic community is responsible for many of the major </w:t>
      </w:r>
      <w:r w:rsidRPr="006950DE">
        <w:rPr>
          <w:i/>
        </w:rPr>
        <w:t>theoretic</w:t>
      </w:r>
      <w:r>
        <w:t xml:space="preserve"> breakthroughs in AM.</w:t>
      </w:r>
      <w:r w:rsidR="00D82E9E">
        <w:t xml:space="preserve"> </w:t>
      </w:r>
      <w:ins w:id="32" w:author="Microsoft Office User" w:date="2017-01-24T10:05:00Z">
        <w:r w:rsidR="0005459D">
          <w:t>These innovations may have less immediate impact on the field than patent applications and products, but their longer-term effects</w:t>
        </w:r>
      </w:ins>
      <w:ins w:id="33" w:author="Microsoft Office User" w:date="2017-01-24T10:07:00Z">
        <w:r w:rsidR="00184471">
          <w:t xml:space="preserve"> will dictate the </w:t>
        </w:r>
      </w:ins>
      <w:ins w:id="34" w:author="Microsoft Office User" w:date="2017-01-24T10:08:00Z">
        <w:r w:rsidR="00184471">
          <w:t xml:space="preserve">scope of future </w:t>
        </w:r>
      </w:ins>
      <w:ins w:id="35" w:author="Microsoft Office User" w:date="2017-01-24T10:07:00Z">
        <w:r w:rsidR="00184471">
          <w:t>innovation</w:t>
        </w:r>
      </w:ins>
      <w:ins w:id="36" w:author="Microsoft Office User" w:date="2017-01-24T10:05:00Z">
        <w:r w:rsidR="0005459D">
          <w:t xml:space="preserve">. </w:t>
        </w:r>
      </w:ins>
      <w:r w:rsidR="00D82E9E">
        <w:t xml:space="preserve">We will map </w:t>
      </w:r>
      <w:r w:rsidR="003D3B70">
        <w:t xml:space="preserve">this </w:t>
      </w:r>
      <w:r w:rsidR="00D82E9E">
        <w:t>layer of the AM community by building a database of (co)-authorship of academic research articles. Repositories of published research such as JSTOR will allow us to map the established network of AM knowledge and collaboration</w:t>
      </w:r>
      <w:ins w:id="37" w:author="Microsoft Office User" w:date="2017-01-24T10:06:00Z">
        <w:r w:rsidR="0005459D">
          <w:t xml:space="preserve"> in the academic sphere</w:t>
        </w:r>
      </w:ins>
      <w:r w:rsidR="00D82E9E">
        <w:t xml:space="preserve">. We can also draw on stores of more cutting-edge theoretical work, using repositories of working papers such as ArXiv. </w:t>
      </w:r>
      <w:del w:id="38" w:author="Microsoft Office User" w:date="2017-01-24T10:04:00Z">
        <w:r w:rsidR="00D82E9E" w:rsidDel="002B727D">
          <w:delText>The resulting network will provide information on “who is doing what, with whom” in the academic sphere.</w:delText>
        </w:r>
        <w:r w:rsidR="00053DF1" w:rsidDel="002B727D">
          <w:delText xml:space="preserve"> </w:delText>
        </w:r>
      </w:del>
      <w:r w:rsidR="00053DF1">
        <w:t xml:space="preserve">These data will allow us to </w:t>
      </w:r>
      <w:ins w:id="39" w:author="Microsoft Office User" w:date="2017-01-24T10:06:00Z">
        <w:r w:rsidR="0005459D">
          <w:t xml:space="preserve">trace back and </w:t>
        </w:r>
      </w:ins>
      <w:r w:rsidR="003451FE">
        <w:t xml:space="preserve">map the </w:t>
      </w:r>
      <w:r>
        <w:t xml:space="preserve">emergence </w:t>
      </w:r>
      <w:r w:rsidR="003451FE">
        <w:t xml:space="preserve">of the </w:t>
      </w:r>
      <w:r>
        <w:t xml:space="preserve">academic AM </w:t>
      </w:r>
      <w:r w:rsidR="003451FE">
        <w:t xml:space="preserve">community </w:t>
      </w:r>
      <w:r>
        <w:t xml:space="preserve">over time, as well as </w:t>
      </w:r>
      <w:r w:rsidR="003451FE">
        <w:t>the research trajectories of individuals and working groups in the AM field.</w:t>
      </w:r>
      <w:ins w:id="40" w:author="Microsoft Office User" w:date="2017-01-24T10:04:00Z">
        <w:r w:rsidR="002B727D">
          <w:t xml:space="preserve"> </w:t>
        </w:r>
      </w:ins>
      <w:ins w:id="41" w:author="Microsoft Office User" w:date="2017-01-24T10:06:00Z">
        <w:r w:rsidR="00184471">
          <w:t>Here, we can identify research groups, facilities, and individuals</w:t>
        </w:r>
      </w:ins>
      <w:ins w:id="42" w:author="Microsoft Office User" w:date="2017-01-24T10:07:00Z">
        <w:r w:rsidR="00184471">
          <w:t xml:space="preserve"> that are – and will be – shaping the future of AM.</w:t>
        </w:r>
      </w:ins>
    </w:p>
    <w:p w14:paraId="6EE63DE2" w14:textId="77777777" w:rsidR="005551D2" w:rsidRDefault="005551D2" w:rsidP="00D82E9E"/>
    <w:p w14:paraId="11E0FF5D" w14:textId="05FD77AD" w:rsidR="005551D2" w:rsidRDefault="005551D2" w:rsidP="00D82E9E">
      <w:r>
        <w:rPr>
          <w:b/>
        </w:rPr>
        <w:t>Layer 3: social communities</w:t>
      </w:r>
      <w:r w:rsidR="006950DE">
        <w:rPr>
          <w:b/>
        </w:rPr>
        <w:t xml:space="preserve"> (English-language scope)</w:t>
      </w:r>
    </w:p>
    <w:p w14:paraId="7FB15ACA" w14:textId="77777777" w:rsidR="005551D2" w:rsidRDefault="005551D2" w:rsidP="00D82E9E"/>
    <w:p w14:paraId="51F4E693" w14:textId="6E6C7C04" w:rsidR="005551D2" w:rsidRPr="005551D2" w:rsidRDefault="005551D2" w:rsidP="00D82E9E">
      <w:r>
        <w:t xml:space="preserve">Many of the day-to-day practitioners in AM are unlikely to either publish academic research or apply for original patents. Instead, these individuals apply existing knowledge in innovative ways, adapting </w:t>
      </w:r>
      <w:r w:rsidR="002A2AE8">
        <w:t xml:space="preserve">AM </w:t>
      </w:r>
      <w:r>
        <w:t xml:space="preserve">technology for </w:t>
      </w:r>
      <w:del w:id="43" w:author="Microsoft Office User" w:date="2017-01-24T10:08:00Z">
        <w:r w:rsidR="002A2AE8" w:rsidDel="00184471">
          <w:delText>often</w:delText>
        </w:r>
      </w:del>
      <w:ins w:id="44" w:author="Microsoft Office User" w:date="2017-01-24T10:08:00Z">
        <w:r w:rsidR="00184471">
          <w:t xml:space="preserve">new, often </w:t>
        </w:r>
      </w:ins>
      <w:del w:id="45" w:author="Microsoft Office User" w:date="2017-01-24T10:08:00Z">
        <w:r w:rsidR="002A2AE8" w:rsidDel="00184471">
          <w:delText>-</w:delText>
        </w:r>
      </w:del>
      <w:r w:rsidR="002A2AE8">
        <w:t xml:space="preserve">unforeseen purposes. </w:t>
      </w:r>
      <w:r w:rsidR="003D3B70">
        <w:t xml:space="preserve">We will map this community in two steps. First, we will map the individual sub-networks that constitute </w:t>
      </w:r>
      <w:ins w:id="46" w:author="Microsoft Office User" w:date="2017-01-24T10:08:00Z">
        <w:r w:rsidR="00184471">
          <w:t xml:space="preserve">the major online </w:t>
        </w:r>
      </w:ins>
      <w:r w:rsidR="003D3B70">
        <w:t>AM</w:t>
      </w:r>
      <w:del w:id="47" w:author="Microsoft Office User" w:date="2017-01-24T10:08:00Z">
        <w:r w:rsidR="003D3B70" w:rsidDel="00184471">
          <w:delText>-related online</w:delText>
        </w:r>
      </w:del>
      <w:r w:rsidR="003D3B70">
        <w:t xml:space="preserve"> </w:t>
      </w:r>
      <w:del w:id="48" w:author="Microsoft Office User" w:date="2017-01-24T10:08:00Z">
        <w:r w:rsidR="003D3B70" w:rsidDel="00184471">
          <w:delText xml:space="preserve">forums </w:delText>
        </w:r>
      </w:del>
      <w:ins w:id="49" w:author="Microsoft Office User" w:date="2017-01-24T10:08:00Z">
        <w:r w:rsidR="00184471">
          <w:t xml:space="preserve">social communities </w:t>
        </w:r>
      </w:ins>
      <w:r w:rsidR="003D3B70">
        <w:t xml:space="preserve">– </w:t>
      </w:r>
      <w:del w:id="50" w:author="Microsoft Office User" w:date="2017-01-24T10:09:00Z">
        <w:r w:rsidR="003D3B70" w:rsidDel="00184471">
          <w:delText xml:space="preserve">communities </w:delText>
        </w:r>
      </w:del>
      <w:ins w:id="51" w:author="Microsoft Office User" w:date="2017-01-24T10:09:00Z">
        <w:r w:rsidR="00184471">
          <w:t xml:space="preserve">forums and message boards </w:t>
        </w:r>
      </w:ins>
      <w:r w:rsidR="003D3B70">
        <w:t xml:space="preserve">dedicated to aiding and connecting users of AM technology. This will let us identify important </w:t>
      </w:r>
      <w:del w:id="52" w:author="Microsoft Office User" w:date="2017-01-24T10:09:00Z">
        <w:r w:rsidR="003D3B70" w:rsidDel="00184471">
          <w:delText>‘nodes’</w:delText>
        </w:r>
      </w:del>
      <w:ins w:id="53" w:author="Microsoft Office User" w:date="2017-01-24T10:09:00Z">
        <w:r w:rsidR="00184471">
          <w:t>actors</w:t>
        </w:r>
      </w:ins>
      <w:r w:rsidR="003D3B70">
        <w:t xml:space="preserve"> in these </w:t>
      </w:r>
      <w:del w:id="54" w:author="Microsoft Office User" w:date="2017-01-24T10:09:00Z">
        <w:r w:rsidR="003D3B70" w:rsidDel="00184471">
          <w:delText>forum networks</w:delText>
        </w:r>
      </w:del>
      <w:ins w:id="55" w:author="Microsoft Office User" w:date="2017-01-24T10:09:00Z">
        <w:r w:rsidR="00184471">
          <w:t>sub-networks</w:t>
        </w:r>
      </w:ins>
      <w:r w:rsidR="003D3B70">
        <w:t xml:space="preserve">: individuals who are highly active </w:t>
      </w:r>
      <w:del w:id="56" w:author="Microsoft Office User" w:date="2017-01-24T10:09:00Z">
        <w:r w:rsidR="003D3B70" w:rsidDel="00184471">
          <w:delText>or hold positions of authority in the forum</w:delText>
        </w:r>
      </w:del>
      <w:ins w:id="57" w:author="Microsoft Office User" w:date="2017-01-24T10:09:00Z">
        <w:r w:rsidR="00184471">
          <w:t>knowledge providers or prolific collaborators</w:t>
        </w:r>
      </w:ins>
      <w:r w:rsidR="003D3B70">
        <w:t xml:space="preserve">. Second, we will attempt to map </w:t>
      </w:r>
      <w:del w:id="58" w:author="Microsoft Office User" w:date="2017-01-24T10:10:00Z">
        <w:r w:rsidR="003D3B70" w:rsidDel="00184471">
          <w:delText xml:space="preserve">broader cross-forum </w:delText>
        </w:r>
      </w:del>
      <w:ins w:id="59" w:author="Microsoft Office User" w:date="2017-01-24T10:10:00Z">
        <w:r w:rsidR="00184471">
          <w:t xml:space="preserve">the higher-level social network </w:t>
        </w:r>
      </w:ins>
      <w:del w:id="60" w:author="Microsoft Office User" w:date="2017-01-24T10:10:00Z">
        <w:r w:rsidR="003D3B70" w:rsidDel="00184471">
          <w:delText xml:space="preserve">networks </w:delText>
        </w:r>
      </w:del>
      <w:r w:rsidR="003D3B70">
        <w:t xml:space="preserve">by </w:t>
      </w:r>
      <w:ins w:id="61" w:author="Microsoft Office User" w:date="2017-01-24T10:10:00Z">
        <w:r w:rsidR="00184471">
          <w:t xml:space="preserve">building a database of </w:t>
        </w:r>
      </w:ins>
      <w:del w:id="62" w:author="Microsoft Office User" w:date="2017-01-24T10:10:00Z">
        <w:r w:rsidR="003D3B70" w:rsidDel="00184471">
          <w:delText xml:space="preserve">identifying users </w:delText>
        </w:r>
      </w:del>
      <w:ins w:id="63" w:author="Microsoft Office User" w:date="2017-01-24T10:10:00Z">
        <w:r w:rsidR="00184471">
          <w:t xml:space="preserve">users </w:t>
        </w:r>
      </w:ins>
      <w:r w:rsidR="003D3B70">
        <w:t xml:space="preserve">who </w:t>
      </w:r>
      <w:del w:id="64" w:author="Microsoft Office User" w:date="2017-01-24T10:10:00Z">
        <w:r w:rsidR="003D3B70" w:rsidDel="00184471">
          <w:delText>are members of more than one forum</w:delText>
        </w:r>
      </w:del>
      <w:ins w:id="65" w:author="Microsoft Office User" w:date="2017-01-24T10:10:00Z">
        <w:r w:rsidR="00184471">
          <w:t>who participate in multiple online communities</w:t>
        </w:r>
      </w:ins>
      <w:r w:rsidR="003D3B70">
        <w:t xml:space="preserve">. This allows us to identify ‘bridging’ individuals who can easily transfer ideas and information between different </w:t>
      </w:r>
      <w:del w:id="66" w:author="Microsoft Office User" w:date="2017-01-24T10:10:00Z">
        <w:r w:rsidR="003D3B70" w:rsidDel="00184471">
          <w:delText>forum communities</w:delText>
        </w:r>
      </w:del>
      <w:ins w:id="67" w:author="Microsoft Office User" w:date="2017-01-24T10:10:00Z">
        <w:r w:rsidR="00184471">
          <w:t>AM networks</w:t>
        </w:r>
      </w:ins>
      <w:r w:rsidR="003D3B70">
        <w:t xml:space="preserve">. </w:t>
      </w:r>
      <w:ins w:id="68" w:author="Microsoft Office User" w:date="2017-01-24T10:11:00Z">
        <w:r w:rsidR="0007025F">
          <w:t xml:space="preserve">These data </w:t>
        </w:r>
      </w:ins>
      <w:ins w:id="69" w:author="Microsoft Office User" w:date="2017-01-24T10:10:00Z">
        <w:r w:rsidR="0007025F">
          <w:t>can be used to identify opportunities for collaboration, communication, and information</w:t>
        </w:r>
      </w:ins>
      <w:ins w:id="70" w:author="Microsoft Office User" w:date="2017-01-24T10:11:00Z">
        <w:r w:rsidR="0007025F">
          <w:t xml:space="preserve">-sharing between </w:t>
        </w:r>
        <w:r w:rsidR="00C01C9A">
          <w:t>state security interests and the broader social network of AM technology.</w:t>
        </w:r>
      </w:ins>
      <w:bookmarkStart w:id="71" w:name="_GoBack"/>
      <w:bookmarkEnd w:id="71"/>
    </w:p>
    <w:sectPr w:rsidR="005551D2" w:rsidRPr="005551D2" w:rsidSect="005B7C72">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Microsoft Office User" w:date="2017-01-24T10:00:00Z" w:initials="Office">
    <w:p w14:paraId="2DD41594" w14:textId="6E8CD40B" w:rsidR="000E161C" w:rsidRDefault="000E161C">
      <w:pPr>
        <w:pStyle w:val="CommentText"/>
      </w:pPr>
      <w:r>
        <w:rPr>
          <w:rStyle w:val="CommentReference"/>
        </w:rPr>
        <w:annotationRef/>
      </w:r>
      <w:r>
        <w:t>Still not 100% sure of best wording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D4159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4D35A9"/>
    <w:multiLevelType w:val="hybridMultilevel"/>
    <w:tmpl w:val="9EF2255E"/>
    <w:lvl w:ilvl="0" w:tplc="04090001">
      <w:start w:val="1"/>
      <w:numFmt w:val="bullet"/>
      <w:lvlText w:val=""/>
      <w:lvlJc w:val="left"/>
      <w:pPr>
        <w:ind w:left="1549" w:hanging="360"/>
      </w:pPr>
      <w:rPr>
        <w:rFonts w:ascii="Symbol" w:hAnsi="Symbol" w:hint="default"/>
      </w:rPr>
    </w:lvl>
    <w:lvl w:ilvl="1" w:tplc="04090003" w:tentative="1">
      <w:start w:val="1"/>
      <w:numFmt w:val="bullet"/>
      <w:lvlText w:val="o"/>
      <w:lvlJc w:val="left"/>
      <w:pPr>
        <w:ind w:left="2269" w:hanging="360"/>
      </w:pPr>
      <w:rPr>
        <w:rFonts w:ascii="Courier New" w:hAnsi="Courier New" w:cs="Courier New" w:hint="default"/>
      </w:rPr>
    </w:lvl>
    <w:lvl w:ilvl="2" w:tplc="04090005" w:tentative="1">
      <w:start w:val="1"/>
      <w:numFmt w:val="bullet"/>
      <w:lvlText w:val=""/>
      <w:lvlJc w:val="left"/>
      <w:pPr>
        <w:ind w:left="2989" w:hanging="360"/>
      </w:pPr>
      <w:rPr>
        <w:rFonts w:ascii="Wingdings" w:hAnsi="Wingdings" w:hint="default"/>
      </w:rPr>
    </w:lvl>
    <w:lvl w:ilvl="3" w:tplc="04090001" w:tentative="1">
      <w:start w:val="1"/>
      <w:numFmt w:val="bullet"/>
      <w:lvlText w:val=""/>
      <w:lvlJc w:val="left"/>
      <w:pPr>
        <w:ind w:left="3709" w:hanging="360"/>
      </w:pPr>
      <w:rPr>
        <w:rFonts w:ascii="Symbol" w:hAnsi="Symbol" w:hint="default"/>
      </w:rPr>
    </w:lvl>
    <w:lvl w:ilvl="4" w:tplc="04090003" w:tentative="1">
      <w:start w:val="1"/>
      <w:numFmt w:val="bullet"/>
      <w:lvlText w:val="o"/>
      <w:lvlJc w:val="left"/>
      <w:pPr>
        <w:ind w:left="4429" w:hanging="360"/>
      </w:pPr>
      <w:rPr>
        <w:rFonts w:ascii="Courier New" w:hAnsi="Courier New" w:cs="Courier New" w:hint="default"/>
      </w:rPr>
    </w:lvl>
    <w:lvl w:ilvl="5" w:tplc="04090005" w:tentative="1">
      <w:start w:val="1"/>
      <w:numFmt w:val="bullet"/>
      <w:lvlText w:val=""/>
      <w:lvlJc w:val="left"/>
      <w:pPr>
        <w:ind w:left="5149" w:hanging="360"/>
      </w:pPr>
      <w:rPr>
        <w:rFonts w:ascii="Wingdings" w:hAnsi="Wingdings" w:hint="default"/>
      </w:rPr>
    </w:lvl>
    <w:lvl w:ilvl="6" w:tplc="04090001" w:tentative="1">
      <w:start w:val="1"/>
      <w:numFmt w:val="bullet"/>
      <w:lvlText w:val=""/>
      <w:lvlJc w:val="left"/>
      <w:pPr>
        <w:ind w:left="5869" w:hanging="360"/>
      </w:pPr>
      <w:rPr>
        <w:rFonts w:ascii="Symbol" w:hAnsi="Symbol" w:hint="default"/>
      </w:rPr>
    </w:lvl>
    <w:lvl w:ilvl="7" w:tplc="04090003" w:tentative="1">
      <w:start w:val="1"/>
      <w:numFmt w:val="bullet"/>
      <w:lvlText w:val="o"/>
      <w:lvlJc w:val="left"/>
      <w:pPr>
        <w:ind w:left="6589" w:hanging="360"/>
      </w:pPr>
      <w:rPr>
        <w:rFonts w:ascii="Courier New" w:hAnsi="Courier New" w:cs="Courier New" w:hint="default"/>
      </w:rPr>
    </w:lvl>
    <w:lvl w:ilvl="8" w:tplc="04090005" w:tentative="1">
      <w:start w:val="1"/>
      <w:numFmt w:val="bullet"/>
      <w:lvlText w:val=""/>
      <w:lvlJc w:val="left"/>
      <w:pPr>
        <w:ind w:left="7309"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E9E"/>
    <w:rsid w:val="00053DF1"/>
    <w:rsid w:val="0005459D"/>
    <w:rsid w:val="0007025F"/>
    <w:rsid w:val="000E161C"/>
    <w:rsid w:val="0014194B"/>
    <w:rsid w:val="00184471"/>
    <w:rsid w:val="002A2AE8"/>
    <w:rsid w:val="002B727D"/>
    <w:rsid w:val="002E78AB"/>
    <w:rsid w:val="003451FE"/>
    <w:rsid w:val="003D3B70"/>
    <w:rsid w:val="00443491"/>
    <w:rsid w:val="005551D2"/>
    <w:rsid w:val="005B7C72"/>
    <w:rsid w:val="006950DE"/>
    <w:rsid w:val="00A43C44"/>
    <w:rsid w:val="00AF7CDF"/>
    <w:rsid w:val="00C01C9A"/>
    <w:rsid w:val="00D76C1F"/>
    <w:rsid w:val="00D82E9E"/>
    <w:rsid w:val="00ED00A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6ECA7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491"/>
    <w:pPr>
      <w:ind w:left="720"/>
      <w:contextualSpacing/>
    </w:pPr>
    <w:rPr>
      <w:rFonts w:eastAsiaTheme="minorHAnsi"/>
    </w:rPr>
  </w:style>
  <w:style w:type="character" w:styleId="Hyperlink">
    <w:name w:val="Hyperlink"/>
    <w:basedOn w:val="DefaultParagraphFont"/>
    <w:uiPriority w:val="99"/>
    <w:unhideWhenUsed/>
    <w:rsid w:val="000E161C"/>
    <w:rPr>
      <w:color w:val="0000FF" w:themeColor="hyperlink"/>
      <w:u w:val="single"/>
    </w:rPr>
  </w:style>
  <w:style w:type="paragraph" w:styleId="BalloonText">
    <w:name w:val="Balloon Text"/>
    <w:basedOn w:val="Normal"/>
    <w:link w:val="BalloonTextChar"/>
    <w:uiPriority w:val="99"/>
    <w:semiHidden/>
    <w:unhideWhenUsed/>
    <w:rsid w:val="000E161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E161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0E161C"/>
    <w:rPr>
      <w:sz w:val="18"/>
      <w:szCs w:val="18"/>
    </w:rPr>
  </w:style>
  <w:style w:type="paragraph" w:styleId="CommentText">
    <w:name w:val="annotation text"/>
    <w:basedOn w:val="Normal"/>
    <w:link w:val="CommentTextChar"/>
    <w:uiPriority w:val="99"/>
    <w:semiHidden/>
    <w:unhideWhenUsed/>
    <w:rsid w:val="000E161C"/>
  </w:style>
  <w:style w:type="character" w:customStyle="1" w:styleId="CommentTextChar">
    <w:name w:val="Comment Text Char"/>
    <w:basedOn w:val="DefaultParagraphFont"/>
    <w:link w:val="CommentText"/>
    <w:uiPriority w:val="99"/>
    <w:semiHidden/>
    <w:rsid w:val="000E161C"/>
  </w:style>
  <w:style w:type="paragraph" w:styleId="CommentSubject">
    <w:name w:val="annotation subject"/>
    <w:basedOn w:val="CommentText"/>
    <w:next w:val="CommentText"/>
    <w:link w:val="CommentSubjectChar"/>
    <w:uiPriority w:val="99"/>
    <w:semiHidden/>
    <w:unhideWhenUsed/>
    <w:rsid w:val="000E161C"/>
    <w:rPr>
      <w:b/>
      <w:bCs/>
      <w:sz w:val="20"/>
      <w:szCs w:val="20"/>
    </w:rPr>
  </w:style>
  <w:style w:type="character" w:customStyle="1" w:styleId="CommentSubjectChar">
    <w:name w:val="Comment Subject Char"/>
    <w:basedOn w:val="CommentTextChar"/>
    <w:link w:val="CommentSubject"/>
    <w:uiPriority w:val="99"/>
    <w:semiHidden/>
    <w:rsid w:val="000E16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ljblanke@nps.edu" TargetMode="External"/><Relationship Id="rId6" Type="http://schemas.openxmlformats.org/officeDocument/2006/relationships/hyperlink" Target="mailto:jrhammon@nps.edu" TargetMode="Externa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999</Words>
  <Characters>5698</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Hammond</dc:creator>
  <cp:keywords/>
  <dc:description/>
  <cp:lastModifiedBy>Microsoft Office User</cp:lastModifiedBy>
  <cp:revision>6</cp:revision>
  <dcterms:created xsi:type="dcterms:W3CDTF">2017-01-24T18:01:00Z</dcterms:created>
  <dcterms:modified xsi:type="dcterms:W3CDTF">2017-01-24T18:11:00Z</dcterms:modified>
</cp:coreProperties>
</file>