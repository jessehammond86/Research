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84C38" w14:textId="77777777" w:rsidR="00E26F49" w:rsidRDefault="00E26F49" w:rsidP="00E26F49">
      <w:r>
        <w:t xml:space="preserve">This initiative adds unique value in two ways. </w:t>
      </w:r>
    </w:p>
    <w:p w14:paraId="5C30DD41" w14:textId="77777777" w:rsidR="00E26F49" w:rsidRDefault="00E26F49" w:rsidP="00E26F49"/>
    <w:p w14:paraId="59A4E971" w14:textId="6D8C1FE1" w:rsidR="00E26F49" w:rsidRDefault="00E26F49" w:rsidP="00E26F49">
      <w:r>
        <w:t xml:space="preserve">First, we </w:t>
      </w:r>
      <w:del w:id="0" w:author="Jesse Hammond" w:date="2017-01-24T20:39:00Z">
        <w:r w:rsidDel="00586649">
          <w:delText xml:space="preserve">undertake </w:delText>
        </w:r>
      </w:del>
      <w:ins w:id="1" w:author="Jesse Hammond" w:date="2017-01-24T20:39:00Z">
        <w:r w:rsidR="00586649">
          <w:t xml:space="preserve">adopt </w:t>
        </w:r>
      </w:ins>
      <w:r>
        <w:t xml:space="preserve">an explicitly network-centric approach to mapping the AM community. Innovation is not an isolated phenomenon: </w:t>
      </w:r>
      <w:ins w:id="2" w:author="Jesse Hammond" w:date="2017-01-24T20:40:00Z">
        <w:r w:rsidR="00586649">
          <w:t xml:space="preserve">it requires </w:t>
        </w:r>
      </w:ins>
      <w:ins w:id="3" w:author="Jesse Hammond" w:date="2017-01-24T20:41:00Z">
        <w:r w:rsidR="00586649">
          <w:t xml:space="preserve">information sharing </w:t>
        </w:r>
      </w:ins>
      <w:ins w:id="4" w:author="Jesse Hammond" w:date="2017-01-24T20:40:00Z">
        <w:r w:rsidR="00586649">
          <w:t>and collaborative effort</w:t>
        </w:r>
      </w:ins>
      <w:del w:id="5" w:author="Jesse Hammond" w:date="2017-01-24T20:41:00Z">
        <w:r w:rsidDel="00586649">
          <w:delText xml:space="preserve">information sharing, </w:delText>
        </w:r>
      </w:del>
      <w:del w:id="6" w:author="Jesse Hammond" w:date="2017-01-24T20:40:00Z">
        <w:r w:rsidDel="00586649">
          <w:delText xml:space="preserve">active </w:delText>
        </w:r>
      </w:del>
      <w:del w:id="7" w:author="Jesse Hammond" w:date="2017-01-24T20:41:00Z">
        <w:r w:rsidDel="00586649">
          <w:delText>collaboration, and incremental discovery play key roles, and these all</w:delText>
        </w:r>
      </w:del>
      <w:ins w:id="8" w:author="Jesse Hammond" w:date="2017-01-24T20:41:00Z">
        <w:r w:rsidR="00586649">
          <w:t xml:space="preserve"> within a</w:t>
        </w:r>
      </w:ins>
      <w:del w:id="9" w:author="Jesse Hammond" w:date="2017-01-24T20:41:00Z">
        <w:r w:rsidDel="00586649">
          <w:delText xml:space="preserve"> happen in a</w:delText>
        </w:r>
      </w:del>
      <w:ins w:id="10" w:author="Jesse Hammond" w:date="2017-01-24T20:41:00Z">
        <w:r w:rsidR="00586649">
          <w:t xml:space="preserve">n intellectual </w:t>
        </w:r>
      </w:ins>
      <w:del w:id="11" w:author="Jesse Hammond" w:date="2017-01-24T20:41:00Z">
        <w:r w:rsidDel="00586649">
          <w:delText xml:space="preserve"> </w:delText>
        </w:r>
      </w:del>
      <w:r>
        <w:t>community</w:t>
      </w:r>
      <w:del w:id="12" w:author="Jesse Hammond" w:date="2017-01-24T20:41:00Z">
        <w:r w:rsidDel="00586649">
          <w:delText xml:space="preserve"> context</w:delText>
        </w:r>
      </w:del>
      <w:r>
        <w:t xml:space="preserve">. By embedding the individuals, groups, and organizations driving AM innovation in their relational context, we can uncover new information about how the community as a whole is evolving and changing. </w:t>
      </w:r>
    </w:p>
    <w:p w14:paraId="269C844C" w14:textId="77777777" w:rsidR="00E26F49" w:rsidRDefault="00E26F49" w:rsidP="00E26F49"/>
    <w:p w14:paraId="5D8C0ED4" w14:textId="3D4488C1" w:rsidR="00E26F49" w:rsidRDefault="00E26F49" w:rsidP="00E26F49">
      <w:r>
        <w:t xml:space="preserve">Second, our </w:t>
      </w:r>
      <w:del w:id="13" w:author="Jesse Hammond" w:date="2017-01-24T20:42:00Z">
        <w:r w:rsidDel="00586649">
          <w:delText xml:space="preserve">understanding </w:delText>
        </w:r>
      </w:del>
      <w:ins w:id="14" w:author="Jesse Hammond" w:date="2017-01-24T20:42:00Z">
        <w:r w:rsidR="00586649">
          <w:t xml:space="preserve">conception </w:t>
        </w:r>
      </w:ins>
      <w:r>
        <w:t xml:space="preserve">of the AM community is multi-layered. Our approach identifies three </w:t>
      </w:r>
      <w:del w:id="15" w:author="Jesse Hammond" w:date="2017-01-24T20:42:00Z">
        <w:r w:rsidDel="00586649">
          <w:delText xml:space="preserve">aspects </w:delText>
        </w:r>
      </w:del>
      <w:ins w:id="16" w:author="Jesse Hammond" w:date="2017-01-24T20:42:00Z">
        <w:r w:rsidR="00586649">
          <w:t xml:space="preserve">facets </w:t>
        </w:r>
      </w:ins>
      <w:r>
        <w:t xml:space="preserve">of this community: academic research, professional innovation, and social information-sharing. </w:t>
      </w:r>
      <w:ins w:id="17" w:author="Jesse Hammond" w:date="2017-01-24T20:43:00Z">
        <w:r w:rsidR="008576AD">
          <w:t xml:space="preserve">The overlap between these populations is significant, but nowhere near complete, and </w:t>
        </w:r>
      </w:ins>
      <w:ins w:id="18" w:author="Jesse Hammond" w:date="2017-01-24T20:45:00Z">
        <w:r w:rsidR="008576AD">
          <w:t xml:space="preserve">the underlying social structures and motivations of these groups can vary widely. </w:t>
        </w:r>
      </w:ins>
      <w:del w:id="19" w:author="Jesse Hammond" w:date="2017-01-24T20:43:00Z">
        <w:r w:rsidDel="008576AD">
          <w:delText xml:space="preserve">There is significant overlap in these populations, but this overlap is by no means perfect. </w:delText>
        </w:r>
      </w:del>
      <w:ins w:id="20" w:author="Jesse Hammond" w:date="2017-01-24T20:45:00Z">
        <w:r w:rsidR="008576AD">
          <w:t xml:space="preserve">Understanding the differences between </w:t>
        </w:r>
      </w:ins>
      <w:ins w:id="21" w:author="Jesse Hammond" w:date="2017-01-24T20:46:00Z">
        <w:r w:rsidR="008576AD">
          <w:t xml:space="preserve">academic, professional, and social groups </w:t>
        </w:r>
      </w:ins>
      <w:ins w:id="22" w:author="Jesse Hammond" w:date="2017-01-24T20:45:00Z">
        <w:r w:rsidR="008576AD">
          <w:t xml:space="preserve">can help us </w:t>
        </w:r>
      </w:ins>
      <w:ins w:id="23" w:author="Jesse Hammond" w:date="2017-01-24T20:47:00Z">
        <w:r w:rsidR="008576AD">
          <w:t xml:space="preserve">model and predict community behavior, and </w:t>
        </w:r>
      </w:ins>
      <w:ins w:id="24" w:author="Jesse Hammond" w:date="2017-01-24T20:45:00Z">
        <w:r w:rsidR="008576AD">
          <w:t xml:space="preserve">tailor </w:t>
        </w:r>
      </w:ins>
      <w:ins w:id="25" w:author="Jesse Hammond" w:date="2017-01-24T20:47:00Z">
        <w:r w:rsidR="008576AD">
          <w:t xml:space="preserve">more effective </w:t>
        </w:r>
      </w:ins>
      <w:ins w:id="26" w:author="Jesse Hammond" w:date="2017-01-24T20:45:00Z">
        <w:r w:rsidR="008576AD">
          <w:t>strategies for multi-layer engagement.</w:t>
        </w:r>
      </w:ins>
      <w:del w:id="27" w:author="Jesse Hammond" w:date="2017-01-24T20:45:00Z">
        <w:r w:rsidDel="008576AD">
          <w:delText xml:space="preserve">Understanding the different structures, dynamics, and populations of these </w:delText>
        </w:r>
      </w:del>
      <w:del w:id="28" w:author="Jesse Hammond" w:date="2017-01-24T20:44:00Z">
        <w:r w:rsidDel="008576AD">
          <w:delText>sub-communities will help us better tailor strategies to understand, monitor, and effectively engage with the AM community as a whole</w:delText>
        </w:r>
      </w:del>
      <w:del w:id="29" w:author="Jesse Hammond" w:date="2017-01-24T20:45:00Z">
        <w:r w:rsidDel="008576AD">
          <w:delText>.</w:delText>
        </w:r>
      </w:del>
    </w:p>
    <w:p w14:paraId="6121D632" w14:textId="77777777" w:rsidR="00E26F49" w:rsidRDefault="00E26F49" w:rsidP="00E26F49"/>
    <w:p w14:paraId="6A232DAE" w14:textId="0C585B71" w:rsidR="00E26F49" w:rsidRDefault="00E26F49" w:rsidP="00E26F49">
      <w:r>
        <w:t xml:space="preserve">This multi-layered network analysis has three goals: </w:t>
      </w:r>
      <w:r>
        <w:rPr>
          <w:i/>
        </w:rPr>
        <w:t>mapping</w:t>
      </w:r>
      <w:r>
        <w:t xml:space="preserve">, </w:t>
      </w:r>
      <w:r>
        <w:rPr>
          <w:i/>
        </w:rPr>
        <w:t>understanding</w:t>
      </w:r>
      <w:r>
        <w:t xml:space="preserve">, and </w:t>
      </w:r>
      <w:r w:rsidR="002C031E">
        <w:rPr>
          <w:i/>
        </w:rPr>
        <w:t>engaging</w:t>
      </w:r>
      <w:r>
        <w:t xml:space="preserve"> the AM network.</w:t>
      </w:r>
    </w:p>
    <w:p w14:paraId="629C4D2B" w14:textId="77777777" w:rsidR="00E26F49" w:rsidRDefault="00E26F49" w:rsidP="00E26F49"/>
    <w:p w14:paraId="2149461C" w14:textId="42B4F8FE" w:rsidR="00E26F49" w:rsidRDefault="00E26F49" w:rsidP="00E26F49">
      <w:r>
        <w:rPr>
          <w:b/>
        </w:rPr>
        <w:t>Mapping the AM community</w:t>
      </w:r>
      <w:del w:id="30" w:author="Jesse Hammond" w:date="2017-01-24T20:38:00Z">
        <w:r w:rsidDel="00586649">
          <w:rPr>
            <w:b/>
          </w:rPr>
          <w:delText xml:space="preserve"> network</w:delText>
        </w:r>
      </w:del>
    </w:p>
    <w:p w14:paraId="131371B2" w14:textId="77777777" w:rsidR="00E26F49" w:rsidRDefault="00E26F49" w:rsidP="00E26F49">
      <w:r>
        <w:t>This initiative looks at the AM community as a multi-faceted, interconnected web of actors and relationships. Because of this, we can ask and answer different questions not only about specific aspects of AM (breakout innovators, emerging growth areas) but about the structure of the community as a whole. For example, much of the rhetoric surround AM emphasizes how this tech “democratizes” innovation. Network analysis can help us identity the extent to which this is true: are innovations being spread out among the community? What is the size and population of the ‘core innovators’ across these different layers of AM?</w:t>
      </w:r>
    </w:p>
    <w:p w14:paraId="6BFD851D" w14:textId="77777777" w:rsidR="00E26F49" w:rsidRDefault="00E26F49" w:rsidP="00E26F49"/>
    <w:p w14:paraId="77E8A65D" w14:textId="0E224518" w:rsidR="00E26F49" w:rsidRDefault="00E26F49" w:rsidP="00E26F49">
      <w:pPr>
        <w:rPr>
          <w:b/>
        </w:rPr>
      </w:pPr>
      <w:r>
        <w:rPr>
          <w:b/>
        </w:rPr>
        <w:t>Understanding the AM community</w:t>
      </w:r>
      <w:del w:id="31" w:author="Jesse Hammond" w:date="2017-01-24T20:38:00Z">
        <w:r w:rsidDel="00586649">
          <w:rPr>
            <w:b/>
          </w:rPr>
          <w:delText xml:space="preserve"> </w:delText>
        </w:r>
        <w:r w:rsidRPr="00E26F49" w:rsidDel="00586649">
          <w:rPr>
            <w:b/>
          </w:rPr>
          <w:delText>network</w:delText>
        </w:r>
      </w:del>
    </w:p>
    <w:p w14:paraId="33432F4D" w14:textId="7636CA4A" w:rsidR="00E26F49" w:rsidRPr="00E26F49" w:rsidRDefault="00E26F49" w:rsidP="00E26F49">
      <w:r>
        <w:t xml:space="preserve">What is the impact of innovation? How can we measure, track, and even </w:t>
      </w:r>
      <w:ins w:id="32" w:author="Microsoft Office User" w:date="2017-01-25T08:02:00Z">
        <w:r w:rsidR="00462BC0">
          <w:t xml:space="preserve">simulate and </w:t>
        </w:r>
      </w:ins>
      <w:r>
        <w:t xml:space="preserve">predict changes in the structure and scope of the AM community as new inventions and discoveries enter the field? Effectively mapping the AM community network will allow us to better understand the cascading effects of </w:t>
      </w:r>
      <w:ins w:id="33" w:author="Microsoft Office User" w:date="2017-01-25T08:03:00Z">
        <w:r w:rsidR="00462BC0">
          <w:t xml:space="preserve">new </w:t>
        </w:r>
      </w:ins>
      <w:del w:id="34" w:author="Microsoft Office User" w:date="2017-01-25T08:03:00Z">
        <w:r w:rsidDel="00462BC0">
          <w:delText xml:space="preserve">previous </w:delText>
        </w:r>
      </w:del>
      <w:r>
        <w:t xml:space="preserve">innovations, and to create explanatory and predictive models that shed light on how the AM community responds to </w:t>
      </w:r>
      <w:del w:id="35" w:author="Microsoft Office User" w:date="2017-01-25T08:03:00Z">
        <w:r w:rsidDel="00462BC0">
          <w:delText>innovation</w:delText>
        </w:r>
      </w:del>
      <w:ins w:id="36" w:author="Microsoft Office User" w:date="2017-01-25T08:03:00Z">
        <w:r w:rsidR="00462BC0">
          <w:t>new developments</w:t>
        </w:r>
      </w:ins>
      <w:bookmarkStart w:id="37" w:name="_GoBack"/>
      <w:bookmarkEnd w:id="37"/>
      <w:r>
        <w:t>.</w:t>
      </w:r>
    </w:p>
    <w:p w14:paraId="337A7E02" w14:textId="77777777" w:rsidR="00E26F49" w:rsidRDefault="00E26F49" w:rsidP="00E26F49"/>
    <w:p w14:paraId="7D40CED1" w14:textId="53C15840" w:rsidR="00E26F49" w:rsidRDefault="002C031E" w:rsidP="00E26F49">
      <w:pPr>
        <w:rPr>
          <w:b/>
        </w:rPr>
      </w:pPr>
      <w:r>
        <w:rPr>
          <w:b/>
        </w:rPr>
        <w:t>Engaging</w:t>
      </w:r>
      <w:r w:rsidR="00E26F49">
        <w:rPr>
          <w:b/>
        </w:rPr>
        <w:t xml:space="preserve"> the AM community</w:t>
      </w:r>
      <w:del w:id="38" w:author="Jesse Hammond" w:date="2017-01-24T20:38:00Z">
        <w:r w:rsidR="00E26F49" w:rsidDel="00586649">
          <w:rPr>
            <w:b/>
          </w:rPr>
          <w:delText xml:space="preserve"> network</w:delText>
        </w:r>
      </w:del>
    </w:p>
    <w:p w14:paraId="3A4B1BB1" w14:textId="79CF3FF5" w:rsidR="00E26F49" w:rsidRPr="00E26F49" w:rsidRDefault="00E26F49" w:rsidP="00E26F49">
      <w:del w:id="39" w:author="Jesse Hammond" w:date="2017-01-24T20:38:00Z">
        <w:r w:rsidDel="00586649">
          <w:delText>A key security goal of this initiative is strengthening the ability of the US government to</w:delText>
        </w:r>
      </w:del>
      <w:ins w:id="40" w:author="Jesse Hammond" w:date="2017-01-24T20:38:00Z">
        <w:r w:rsidR="00586649">
          <w:t>The United States government needs to develop strategies</w:t>
        </w:r>
      </w:ins>
      <w:ins w:id="41" w:author="Jesse Hammond" w:date="2017-01-24T20:47:00Z">
        <w:r w:rsidR="006F54B2">
          <w:t xml:space="preserve"> to</w:t>
        </w:r>
      </w:ins>
      <w:r>
        <w:t xml:space="preserve"> effectively interface and collaborate with the AM community. However, there is no ‘one size fits all’ approach to doing so. Effective strategies are likely to vary both by formal role (for example, private sector developers versus academic researchers) and by functional role (mobile collaborators, solo inventors, and other archetypes of AM innovator). Network analysis of the AM community allows us to identify key actors in terms of both formal and functional roles, and to develop effective strategies that target these different types of actors for engagement.</w:t>
      </w:r>
    </w:p>
    <w:sectPr w:rsidR="00E26F49" w:rsidRPr="00E26F49" w:rsidSect="00A64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F49"/>
    <w:rsid w:val="000A1C04"/>
    <w:rsid w:val="000A5A8B"/>
    <w:rsid w:val="000E3B09"/>
    <w:rsid w:val="002A11F5"/>
    <w:rsid w:val="002C031E"/>
    <w:rsid w:val="003447D6"/>
    <w:rsid w:val="00350B59"/>
    <w:rsid w:val="0037369B"/>
    <w:rsid w:val="0042227C"/>
    <w:rsid w:val="0043409D"/>
    <w:rsid w:val="00462BC0"/>
    <w:rsid w:val="00536203"/>
    <w:rsid w:val="00586649"/>
    <w:rsid w:val="005E4C88"/>
    <w:rsid w:val="006A3395"/>
    <w:rsid w:val="006F54B2"/>
    <w:rsid w:val="00727116"/>
    <w:rsid w:val="008576AD"/>
    <w:rsid w:val="00896D0E"/>
    <w:rsid w:val="008E754C"/>
    <w:rsid w:val="00A64D0C"/>
    <w:rsid w:val="00AC5C15"/>
    <w:rsid w:val="00AD3228"/>
    <w:rsid w:val="00AF5074"/>
    <w:rsid w:val="00BE478C"/>
    <w:rsid w:val="00CD4791"/>
    <w:rsid w:val="00D15D40"/>
    <w:rsid w:val="00D77ED7"/>
    <w:rsid w:val="00DB1155"/>
    <w:rsid w:val="00E25306"/>
    <w:rsid w:val="00E26F49"/>
    <w:rsid w:val="00E55F43"/>
    <w:rsid w:val="00EB5A6F"/>
    <w:rsid w:val="00FC174B"/>
    <w:rsid w:val="00FD6B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9594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6649"/>
    <w:rPr>
      <w:rFonts w:ascii="Lucida Grande" w:hAnsi="Lucida Grande"/>
      <w:sz w:val="18"/>
      <w:szCs w:val="18"/>
    </w:rPr>
  </w:style>
  <w:style w:type="character" w:customStyle="1" w:styleId="BalloonTextChar">
    <w:name w:val="Balloon Text Char"/>
    <w:basedOn w:val="DefaultParagraphFont"/>
    <w:link w:val="BalloonText"/>
    <w:uiPriority w:val="99"/>
    <w:semiHidden/>
    <w:rsid w:val="0058664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520</Words>
  <Characters>2966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2017-01-24T23:04:00Z</dcterms:created>
  <dcterms:modified xsi:type="dcterms:W3CDTF">2017-01-25T16:03:00Z</dcterms:modified>
</cp:coreProperties>
</file>