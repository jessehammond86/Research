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ADCD" w14:textId="202CB223" w:rsidR="00EB5902" w:rsidRDefault="00EB5902" w:rsidP="00EB5902">
      <w:pPr>
        <w:jc w:val="right"/>
      </w:pPr>
      <w:r>
        <w:t>Leo Blanken, PhD</w:t>
      </w:r>
    </w:p>
    <w:p w14:paraId="679D7F62" w14:textId="2E6DCE4A" w:rsidR="00EB5902" w:rsidRDefault="00EB5902" w:rsidP="00EB5902">
      <w:pPr>
        <w:jc w:val="right"/>
      </w:pPr>
      <w:r>
        <w:t>Jesse Hammond, PhD</w:t>
      </w:r>
    </w:p>
    <w:p w14:paraId="6DBAB2E4" w14:textId="34915DDE" w:rsidR="00EB5902" w:rsidRDefault="00EB5902" w:rsidP="00EB5902">
      <w:pPr>
        <w:jc w:val="right"/>
      </w:pPr>
      <w:r>
        <w:t>Naval Postgraduate School</w:t>
      </w:r>
    </w:p>
    <w:p w14:paraId="458FB14B" w14:textId="4C760B39" w:rsidR="00EB5902" w:rsidRDefault="00EB5902" w:rsidP="00EB5902">
      <w:pPr>
        <w:jc w:val="right"/>
      </w:pPr>
      <w:r>
        <w:t>Defense Analysis Department</w:t>
      </w:r>
    </w:p>
    <w:p w14:paraId="47CADC66" w14:textId="75C6E804" w:rsidR="00EB5902" w:rsidRDefault="007067CE" w:rsidP="00EB5902">
      <w:pPr>
        <w:jc w:val="right"/>
      </w:pPr>
      <w:hyperlink r:id="rId5" w:history="1">
        <w:r w:rsidR="00EB5902" w:rsidRPr="00410F0B">
          <w:rPr>
            <w:rStyle w:val="Hyperlink"/>
          </w:rPr>
          <w:t>ljblanke@nps.edu</w:t>
        </w:r>
      </w:hyperlink>
    </w:p>
    <w:p w14:paraId="67995F33" w14:textId="0EF5ABBF" w:rsidR="00EB5902" w:rsidRDefault="007067CE" w:rsidP="00EB5902">
      <w:pPr>
        <w:jc w:val="right"/>
      </w:pPr>
      <w:hyperlink r:id="rId6" w:history="1">
        <w:r w:rsidR="00EB5902" w:rsidRPr="00410F0B">
          <w:rPr>
            <w:rStyle w:val="Hyperlink"/>
          </w:rPr>
          <w:t>jrhammon@nps.edu</w:t>
        </w:r>
      </w:hyperlink>
    </w:p>
    <w:p w14:paraId="7BA798CA" w14:textId="77777777" w:rsidR="00EB5902" w:rsidRDefault="00EB5902" w:rsidP="003A75EE"/>
    <w:p w14:paraId="5CC46353" w14:textId="342F8DBB" w:rsidR="00EB5902" w:rsidRPr="00EB5902" w:rsidRDefault="00EB5902" w:rsidP="00E03F3B">
      <w:pPr>
        <w:jc w:val="center"/>
        <w:rPr>
          <w:b/>
        </w:rPr>
      </w:pPr>
      <w:r w:rsidRPr="00EB5902">
        <w:rPr>
          <w:b/>
        </w:rPr>
        <w:t>Addendum to “Mapping the Multi-Layered Additive Manufacturing (AM) Community: Understanding the Future Landscape and Implications for National Security”</w:t>
      </w:r>
    </w:p>
    <w:p w14:paraId="4B0E8AB8" w14:textId="71D04F11" w:rsidR="00EB5902" w:rsidRPr="00EB5902" w:rsidRDefault="00EB5902" w:rsidP="00EB5902">
      <w:pPr>
        <w:jc w:val="center"/>
        <w:rPr>
          <w:b/>
        </w:rPr>
      </w:pPr>
      <w:r w:rsidRPr="00EB5902">
        <w:rPr>
          <w:b/>
        </w:rPr>
        <w:t xml:space="preserve">Appendix: </w:t>
      </w:r>
      <w:r>
        <w:rPr>
          <w:b/>
        </w:rPr>
        <w:t>“</w:t>
      </w:r>
      <w:r w:rsidRPr="00EB5902">
        <w:rPr>
          <w:b/>
        </w:rPr>
        <w:t>Deliverables</w:t>
      </w:r>
      <w:r>
        <w:rPr>
          <w:b/>
        </w:rPr>
        <w:t>”</w:t>
      </w:r>
    </w:p>
    <w:p w14:paraId="6721FC57" w14:textId="77777777" w:rsidR="00EB5902" w:rsidRDefault="00EB5902" w:rsidP="003A75EE"/>
    <w:p w14:paraId="11ED1C3C" w14:textId="6EB675A3" w:rsidR="004D52FE" w:rsidRDefault="00E10050" w:rsidP="003A75EE">
      <w:pPr>
        <w:rPr>
          <w:ins w:id="0" w:author="Microsoft Office User" w:date="2017-03-22T08:49:00Z"/>
        </w:rPr>
      </w:pPr>
      <w:r>
        <w:t>This project enhances both our understanding of additive manufacturing and counter</w:t>
      </w:r>
      <w:r w:rsidR="00083F98">
        <w:t>-</w:t>
      </w:r>
      <w:r>
        <w:t xml:space="preserve">proliferation and our broader ability to identify, track, and engage with disruptive </w:t>
      </w:r>
      <w:r w:rsidR="00AA05E9">
        <w:t>communities of innovation (COIs)</w:t>
      </w:r>
      <w:r w:rsidR="00083F98">
        <w:t xml:space="preserve"> in general. </w:t>
      </w:r>
      <w:moveToRangeStart w:id="1" w:author="Microsoft Office User" w:date="2017-03-22T08:51:00Z" w:name="move477936021"/>
      <w:moveTo w:id="2" w:author="Microsoft Office User" w:date="2017-03-22T08:51:00Z">
        <w:r w:rsidR="004D52FE">
          <w:t xml:space="preserve">The core deliverable of this project is a multi-use platform, tentatively titled </w:t>
        </w:r>
        <w:r w:rsidR="004D52FE" w:rsidRPr="00983596">
          <w:rPr>
            <w:i/>
          </w:rPr>
          <w:t>InnovateNET</w:t>
        </w:r>
        <w:r w:rsidR="004D52FE">
          <w:rPr>
            <w:i/>
          </w:rPr>
          <w:t>,</w:t>
        </w:r>
        <w:r w:rsidR="004D52FE">
          <w:t xml:space="preserve"> that automatically gathers and formats data from different COIs and presents these data as network structures for visualization and analysis. InnovateNET is built using only open-source data and technology, broadening the base of potential end users and avoiding restrictions based on copyright, licensing, or subscription. </w:t>
        </w:r>
      </w:moveTo>
      <w:moveToRangeEnd w:id="1"/>
      <w:del w:id="3" w:author="Microsoft Office User" w:date="2017-03-22T08:51:00Z">
        <w:r w:rsidR="00083F98" w:rsidDel="004D52FE">
          <w:delText xml:space="preserve">One point to emphasize – this tool is not restricted to additive manufacturing (or any particular technology or innovation), but can be flexibly repurposed to multiple domains. </w:delText>
        </w:r>
      </w:del>
    </w:p>
    <w:p w14:paraId="325452BA" w14:textId="77777777" w:rsidR="004D52FE" w:rsidRDefault="004D52FE" w:rsidP="003A75EE">
      <w:pPr>
        <w:rPr>
          <w:ins w:id="4" w:author="Microsoft Office User" w:date="2017-03-22T08:49:00Z"/>
        </w:rPr>
      </w:pPr>
    </w:p>
    <w:p w14:paraId="55A67914" w14:textId="3077B3E6" w:rsidR="006A2C22" w:rsidRDefault="00083F98" w:rsidP="003A75EE">
      <w:pPr>
        <w:rPr>
          <w:ins w:id="5" w:author="Microsoft Office User" w:date="2017-03-22T09:09:00Z"/>
        </w:rPr>
      </w:pPr>
      <w:del w:id="6" w:author="Microsoft Office User" w:date="2017-03-22T08:51:00Z">
        <w:r w:rsidDel="004D52FE">
          <w:delText xml:space="preserve">It </w:delText>
        </w:r>
      </w:del>
      <w:ins w:id="7" w:author="Microsoft Office User" w:date="2017-03-22T08:51:00Z">
        <w:r w:rsidR="004D52FE">
          <w:t>InnovateNET’s mission and development</w:t>
        </w:r>
        <w:r w:rsidR="004D52FE">
          <w:t xml:space="preserve"> </w:t>
        </w:r>
      </w:ins>
      <w:r>
        <w:t>ti</w:t>
      </w:r>
      <w:del w:id="8" w:author="Microsoft Office User" w:date="2017-03-22T09:08:00Z">
        <w:r w:rsidDel="006A2C22">
          <w:delText>e</w:delText>
        </w:r>
      </w:del>
      <w:ins w:id="9" w:author="Microsoft Office User" w:date="2017-03-22T09:08:00Z">
        <w:r w:rsidR="006A2C22">
          <w:t>e</w:t>
        </w:r>
      </w:ins>
      <w:del w:id="10" w:author="Microsoft Office User" w:date="2017-03-22T09:08:00Z">
        <w:r w:rsidDel="006A2C22">
          <w:delText>s</w:delText>
        </w:r>
      </w:del>
      <w:r>
        <w:t xml:space="preserve"> in with broader funding streams and research efforts</w:t>
      </w:r>
      <w:del w:id="11" w:author="Microsoft Office User" w:date="2017-03-22T09:09:00Z">
        <w:r w:rsidDel="006A2C22">
          <w:delText xml:space="preserve"> currently being conducted by the principal investigators </w:delText>
        </w:r>
        <w:r w:rsidR="00FF726B" w:rsidDel="006A2C22">
          <w:delText>for the Department of State and the United States Marine Corps</w:delText>
        </w:r>
      </w:del>
      <w:r w:rsidR="00776903">
        <w:t>.</w:t>
      </w:r>
      <w:ins w:id="12" w:author="Microsoft Office User" w:date="2017-03-22T08:34:00Z">
        <w:r w:rsidR="007D1484">
          <w:t xml:space="preserve"> </w:t>
        </w:r>
      </w:ins>
      <w:ins w:id="13" w:author="Microsoft Office User" w:date="2017-03-22T09:09:00Z">
        <w:r w:rsidR="006A2C22">
          <w:t>The InnovateNET project itself is also being funded by the State Department [blah blah, some stuff about State here?]</w:t>
        </w:r>
      </w:ins>
    </w:p>
    <w:p w14:paraId="5F763EC7" w14:textId="63522EFA" w:rsidR="00EB5902" w:rsidRDefault="006A2C22" w:rsidP="003A75EE">
      <w:pPr>
        <w:rPr>
          <w:ins w:id="14" w:author="Microsoft Office User" w:date="2017-03-22T09:11:00Z"/>
        </w:rPr>
      </w:pPr>
      <w:ins w:id="15" w:author="Microsoft Office User" w:date="2017-03-22T09:10:00Z">
        <w:r>
          <w:t>InnovateNET is also partnering with another institution in Defense Analysis</w:t>
        </w:r>
      </w:ins>
      <w:ins w:id="16" w:author="Microsoft Office User" w:date="2017-03-22T08:34:00Z">
        <w:r w:rsidR="007D1484">
          <w:t>, the Coalition for Open-Source Defense Analysis (CODA).</w:t>
        </w:r>
        <w:r w:rsidR="007D1484">
          <w:t xml:space="preserve"> </w:t>
        </w:r>
      </w:ins>
      <w:ins w:id="17" w:author="Microsoft Office User" w:date="2017-03-22T08:35:00Z">
        <w:r w:rsidR="007D1484">
          <w:t xml:space="preserve">CODA is </w:t>
        </w:r>
      </w:ins>
      <w:ins w:id="18" w:author="Microsoft Office User" w:date="2017-03-22T08:39:00Z">
        <w:r w:rsidR="00C000CF">
          <w:t xml:space="preserve">funded by a range of institutions including </w:t>
        </w:r>
      </w:ins>
      <w:ins w:id="19" w:author="Microsoft Office User" w:date="2017-03-22T09:13:00Z">
        <w:r w:rsidR="00F15E93">
          <w:t>US</w:t>
        </w:r>
      </w:ins>
      <w:ins w:id="20" w:author="Microsoft Office User" w:date="2017-03-22T08:39:00Z">
        <w:r w:rsidR="00C000CF">
          <w:t>SOCOM, TRADOC, JWAC, and MARFORCYBER</w:t>
        </w:r>
      </w:ins>
      <w:ins w:id="21" w:author="Microsoft Office User" w:date="2017-03-22T08:40:00Z">
        <w:r w:rsidR="00C000CF">
          <w:t xml:space="preserve">, </w:t>
        </w:r>
      </w:ins>
      <w:ins w:id="22" w:author="Microsoft Office User" w:date="2017-03-22T08:52:00Z">
        <w:r w:rsidR="004D52FE">
          <w:t xml:space="preserve">who have expressed a keen interest in </w:t>
        </w:r>
      </w:ins>
      <w:ins w:id="23" w:author="Microsoft Office User" w:date="2017-03-22T08:40:00Z">
        <w:r w:rsidR="00C000CF">
          <w:t>big-data analysis of ideological,</w:t>
        </w:r>
      </w:ins>
      <w:ins w:id="24" w:author="Microsoft Office User" w:date="2017-03-22T08:41:00Z">
        <w:r w:rsidR="00C000CF">
          <w:t xml:space="preserve"> spatial, and discoursive communities</w:t>
        </w:r>
      </w:ins>
      <w:ins w:id="25" w:author="Microsoft Office User" w:date="2017-03-22T08:58:00Z">
        <w:r w:rsidR="009E1377">
          <w:t xml:space="preserve"> for security appli</w:t>
        </w:r>
      </w:ins>
      <w:ins w:id="26" w:author="Microsoft Office User" w:date="2017-03-22T08:59:00Z">
        <w:r w:rsidR="009E1377">
          <w:t>cations</w:t>
        </w:r>
      </w:ins>
      <w:ins w:id="27" w:author="Microsoft Office User" w:date="2017-03-22T08:39:00Z">
        <w:r w:rsidR="00C000CF">
          <w:t>. Jesse Hammond is co-PI with CODA</w:t>
        </w:r>
      </w:ins>
      <w:ins w:id="28" w:author="Microsoft Office User" w:date="2017-03-22T08:40:00Z">
        <w:r w:rsidR="00C000CF">
          <w:t xml:space="preserve">’s leader, Dr. Camber Warren, </w:t>
        </w:r>
      </w:ins>
      <w:ins w:id="29" w:author="Microsoft Office User" w:date="2017-03-22T08:41:00Z">
        <w:r w:rsidR="00C000CF">
          <w:t>on a project application being developed through the Naval Postgraduate School Foundation</w:t>
        </w:r>
      </w:ins>
      <w:ins w:id="30" w:author="Microsoft Office User" w:date="2017-03-22T09:00:00Z">
        <w:r w:rsidR="009E1377">
          <w:t xml:space="preserve"> that has already received initial seed funding</w:t>
        </w:r>
      </w:ins>
      <w:ins w:id="31" w:author="Microsoft Office User" w:date="2017-03-22T08:41:00Z">
        <w:r w:rsidR="00C000CF">
          <w:t>.</w:t>
        </w:r>
      </w:ins>
      <w:ins w:id="32" w:author="Microsoft Office User" w:date="2017-03-22T09:00:00Z">
        <w:r w:rsidR="009E1377">
          <w:t xml:space="preserve"> I</w:t>
        </w:r>
      </w:ins>
      <w:ins w:id="33" w:author="Microsoft Office User" w:date="2017-03-22T08:41:00Z">
        <w:r w:rsidR="00C000CF">
          <w:t xml:space="preserve">f </w:t>
        </w:r>
      </w:ins>
      <w:ins w:id="34" w:author="Microsoft Office User" w:date="2017-03-22T09:00:00Z">
        <w:r w:rsidR="009E1377">
          <w:t xml:space="preserve">fully </w:t>
        </w:r>
      </w:ins>
      <w:ins w:id="35" w:author="Microsoft Office User" w:date="2017-03-22T08:41:00Z">
        <w:r w:rsidR="00C000CF">
          <w:t xml:space="preserve">funded, </w:t>
        </w:r>
      </w:ins>
      <w:ins w:id="36" w:author="Microsoft Office User" w:date="2017-03-22T09:04:00Z">
        <w:r w:rsidR="0052370D">
          <w:t xml:space="preserve">this joint effort </w:t>
        </w:r>
      </w:ins>
      <w:ins w:id="37" w:author="Microsoft Office User" w:date="2017-03-22T09:11:00Z">
        <w:r>
          <w:t xml:space="preserve">will </w:t>
        </w:r>
      </w:ins>
      <w:ins w:id="38" w:author="Microsoft Office User" w:date="2017-03-22T09:04:00Z">
        <w:r w:rsidR="0052370D">
          <w:t xml:space="preserve">develop </w:t>
        </w:r>
      </w:ins>
      <w:ins w:id="39" w:author="Microsoft Office User" w:date="2017-03-22T08:42:00Z">
        <w:r w:rsidR="00C000CF">
          <w:t>large-scale machine-learning algorithms</w:t>
        </w:r>
      </w:ins>
      <w:ins w:id="40" w:author="Microsoft Office User" w:date="2017-03-22T08:48:00Z">
        <w:r w:rsidR="004D52FE">
          <w:t xml:space="preserve"> used to </w:t>
        </w:r>
      </w:ins>
      <w:ins w:id="41" w:author="Microsoft Office User" w:date="2017-03-22T08:49:00Z">
        <w:r w:rsidR="004D52FE">
          <w:t>analyze community network structures and identify early signs of disruption, emergent sub-communities and coalitions, and other dynamical aspects of COI networks.</w:t>
        </w:r>
      </w:ins>
    </w:p>
    <w:p w14:paraId="5E273BDA" w14:textId="77777777" w:rsidR="006A2C22" w:rsidRDefault="006A2C22" w:rsidP="003A75EE">
      <w:pPr>
        <w:rPr>
          <w:ins w:id="42" w:author="Microsoft Office User" w:date="2017-03-22T09:11:00Z"/>
        </w:rPr>
      </w:pPr>
    </w:p>
    <w:p w14:paraId="4A5DE431" w14:textId="0B5F7C22" w:rsidR="006A2C22" w:rsidRDefault="006A2C22" w:rsidP="003A75EE">
      <w:ins w:id="43" w:author="Microsoft Office User" w:date="2017-03-22T09:11:00Z">
        <w:r>
          <w:t xml:space="preserve">Outside of the NPS campus, </w:t>
        </w:r>
      </w:ins>
      <w:ins w:id="44" w:author="Microsoft Office User" w:date="2017-03-22T09:13:00Z">
        <w:r w:rsidR="00F15E93">
          <w:t xml:space="preserve">the </w:t>
        </w:r>
      </w:ins>
      <w:ins w:id="45" w:author="Microsoft Office User" w:date="2017-03-22T09:11:00Z">
        <w:r>
          <w:t xml:space="preserve">InnovateNET </w:t>
        </w:r>
      </w:ins>
      <w:ins w:id="46" w:author="Microsoft Office User" w:date="2017-03-22T09:13:00Z">
        <w:r w:rsidR="00F15E93">
          <w:t xml:space="preserve">program synergizes directly </w:t>
        </w:r>
      </w:ins>
      <w:ins w:id="47" w:author="Microsoft Office User" w:date="2017-03-22T09:11:00Z">
        <w:r>
          <w:t xml:space="preserve">with the </w:t>
        </w:r>
      </w:ins>
      <w:ins w:id="48" w:author="Microsoft Office User" w:date="2017-03-22T09:13:00Z">
        <w:r w:rsidR="00F15E93">
          <w:t xml:space="preserve">mission area </w:t>
        </w:r>
      </w:ins>
      <w:ins w:id="49" w:author="Microsoft Office User" w:date="2017-03-22T09:11:00Z">
        <w:r>
          <w:t>of SOFWERX</w:t>
        </w:r>
      </w:ins>
      <w:ins w:id="50" w:author="Microsoft Office User" w:date="2017-03-22T09:18:00Z">
        <w:r w:rsidR="00EC3AFA">
          <w:t xml:space="preserve"> [funded by USSOCOM and the Doolittle Institute]</w:t>
        </w:r>
      </w:ins>
      <w:ins w:id="51" w:author="Microsoft Office User" w:date="2017-03-22T09:13:00Z">
        <w:r w:rsidR="00F15E93">
          <w:t xml:space="preserve">, focusing on </w:t>
        </w:r>
      </w:ins>
      <w:ins w:id="52" w:author="Microsoft Office User" w:date="2017-03-22T09:14:00Z">
        <w:r w:rsidR="00F15E93">
          <w:t xml:space="preserve">the near-term trajectory of emerging technology through </w:t>
        </w:r>
      </w:ins>
      <w:ins w:id="53" w:author="Microsoft Office User" w:date="2017-03-22T09:17:00Z">
        <w:r w:rsidR="00F15E93">
          <w:t xml:space="preserve">direct engagement </w:t>
        </w:r>
      </w:ins>
      <w:ins w:id="54" w:author="Microsoft Office User" w:date="2017-03-22T09:15:00Z">
        <w:r w:rsidR="00F15E93">
          <w:t xml:space="preserve">with the hacker/maker community. InnovateNET contributes to this effort in two ways. First, it provides a higher-level analytic platform to augment </w:t>
        </w:r>
      </w:ins>
      <w:ins w:id="55" w:author="Microsoft Office User" w:date="2017-03-22T09:16:00Z">
        <w:r w:rsidR="00F15E93">
          <w:t>SOFWERX’</w:t>
        </w:r>
      </w:ins>
      <w:ins w:id="56" w:author="Microsoft Office User" w:date="2017-03-22T09:15:00Z">
        <w:r w:rsidR="00F15E93">
          <w:t xml:space="preserve"> </w:t>
        </w:r>
      </w:ins>
      <w:ins w:id="57" w:author="Microsoft Office User" w:date="2017-03-22T09:16:00Z">
        <w:r w:rsidR="00F15E93">
          <w:t xml:space="preserve">“human intelligence” approach through large-scale structural analysis. Second, the dynamic community analysis InnovateNET provides will help identify key actors, institutions, and sub-communities </w:t>
        </w:r>
      </w:ins>
      <w:ins w:id="58" w:author="Microsoft Office User" w:date="2017-03-22T09:17:00Z">
        <w:r w:rsidR="00F15E93">
          <w:t xml:space="preserve">for </w:t>
        </w:r>
      </w:ins>
      <w:ins w:id="59" w:author="Microsoft Office User" w:date="2017-03-22T09:18:00Z">
        <w:r w:rsidR="00F15E93">
          <w:t>outreach and engagement by SOFWERX.</w:t>
        </w:r>
      </w:ins>
    </w:p>
    <w:p w14:paraId="52A57DC7" w14:textId="77777777" w:rsidR="00EB5902" w:rsidRDefault="00EB5902" w:rsidP="003A75EE"/>
    <w:p w14:paraId="19FA23FB" w14:textId="3F8FBBB0" w:rsidR="003A75EE" w:rsidRDefault="003A75EE" w:rsidP="003A75EE">
      <w:pPr>
        <w:rPr>
          <w:ins w:id="60" w:author="Microsoft Office User" w:date="2017-03-22T09:26:00Z"/>
        </w:rPr>
      </w:pPr>
      <w:moveFromRangeStart w:id="61" w:author="Microsoft Office User" w:date="2017-03-22T08:51:00Z" w:name="move477936021"/>
      <w:moveFrom w:id="62" w:author="Microsoft Office User" w:date="2017-03-22T08:51:00Z">
        <w:r w:rsidDel="004D52FE">
          <w:t xml:space="preserve">The </w:t>
        </w:r>
        <w:r w:rsidR="00083F98" w:rsidDel="004D52FE">
          <w:t xml:space="preserve">core </w:t>
        </w:r>
        <w:r w:rsidDel="004D52FE">
          <w:t>deliverable of this project is a multi-use</w:t>
        </w:r>
        <w:r w:rsidR="00983596" w:rsidDel="004D52FE">
          <w:t xml:space="preserve"> platform, tentatively titled </w:t>
        </w:r>
        <w:r w:rsidR="00983596" w:rsidRPr="00983596" w:rsidDel="004D52FE">
          <w:rPr>
            <w:i/>
          </w:rPr>
          <w:t>InnovateNET</w:t>
        </w:r>
        <w:r w:rsidR="00983596" w:rsidDel="004D52FE">
          <w:rPr>
            <w:i/>
          </w:rPr>
          <w:t>,</w:t>
        </w:r>
        <w:r w:rsidR="00983596" w:rsidDel="004D52FE">
          <w:t xml:space="preserve"> </w:t>
        </w:r>
        <w:r w:rsidDel="004D52FE">
          <w:t xml:space="preserve">that </w:t>
        </w:r>
        <w:r w:rsidR="00983596" w:rsidDel="004D52FE">
          <w:t xml:space="preserve">automatically </w:t>
        </w:r>
        <w:r w:rsidDel="004D52FE">
          <w:t>gathers</w:t>
        </w:r>
        <w:r w:rsidR="00983596" w:rsidDel="004D52FE">
          <w:t xml:space="preserve"> and formats data from different </w:t>
        </w:r>
        <w:r w:rsidR="00AA05E9" w:rsidDel="004D52FE">
          <w:t xml:space="preserve">COIs </w:t>
        </w:r>
        <w:r w:rsidR="00983596" w:rsidDel="004D52FE">
          <w:t xml:space="preserve">and presents these data as network structures for visualization and analysis. InnovateNET is built using only open-source data and technology, broadening the base of potential end users and avoiding </w:t>
        </w:r>
        <w:r w:rsidR="00AA05E9" w:rsidDel="004D52FE">
          <w:t xml:space="preserve">restrictions based on </w:t>
        </w:r>
        <w:r w:rsidR="00983596" w:rsidDel="004D52FE">
          <w:t xml:space="preserve">copyright, licensing, </w:t>
        </w:r>
        <w:r w:rsidR="00AA05E9" w:rsidDel="004D52FE">
          <w:t xml:space="preserve">or </w:t>
        </w:r>
        <w:r w:rsidR="00983596" w:rsidDel="004D52FE">
          <w:t xml:space="preserve">subscription. </w:t>
        </w:r>
      </w:moveFrom>
      <w:moveFromRangeEnd w:id="61"/>
      <w:r w:rsidR="00983596">
        <w:t xml:space="preserve">Although </w:t>
      </w:r>
      <w:r w:rsidR="00AA05E9">
        <w:t xml:space="preserve">the current </w:t>
      </w:r>
      <w:del w:id="63" w:author="Microsoft Office User" w:date="2017-03-22T09:01:00Z">
        <w:r w:rsidR="00601189" w:rsidDel="009E1377">
          <w:delText xml:space="preserve">project </w:delText>
        </w:r>
      </w:del>
      <w:ins w:id="64" w:author="Microsoft Office User" w:date="2017-03-22T09:01:00Z">
        <w:r w:rsidR="009E1377">
          <w:t>effort</w:t>
        </w:r>
        <w:r w:rsidR="009E1377">
          <w:t xml:space="preserve"> </w:t>
        </w:r>
      </w:ins>
      <w:del w:id="65" w:author="Microsoft Office User" w:date="2017-03-22T09:01:00Z">
        <w:r w:rsidR="00601189" w:rsidDel="009E1377">
          <w:delText xml:space="preserve">leverages </w:delText>
        </w:r>
      </w:del>
      <w:ins w:id="66" w:author="Microsoft Office User" w:date="2017-03-22T09:01:00Z">
        <w:r w:rsidR="009E1377">
          <w:t xml:space="preserve">applies </w:t>
        </w:r>
      </w:ins>
      <w:r w:rsidR="00601189">
        <w:t xml:space="preserve">InnovateNET </w:t>
      </w:r>
      <w:r w:rsidR="00983596">
        <w:t xml:space="preserve">to construct and analyze the </w:t>
      </w:r>
      <w:r w:rsidR="003E66D3">
        <w:t xml:space="preserve">COI </w:t>
      </w:r>
      <w:del w:id="67" w:author="Microsoft Office User" w:date="2017-03-22T09:01:00Z">
        <w:r w:rsidR="003E66D3" w:rsidDel="009E1377">
          <w:delText xml:space="preserve">focused </w:delText>
        </w:r>
      </w:del>
      <w:ins w:id="68" w:author="Microsoft Office User" w:date="2017-03-22T09:01:00Z">
        <w:r w:rsidR="009E1377">
          <w:t>structure of</w:t>
        </w:r>
      </w:ins>
      <w:del w:id="69" w:author="Microsoft Office User" w:date="2017-03-22T09:01:00Z">
        <w:r w:rsidR="003E66D3" w:rsidDel="009E1377">
          <w:delText>on</w:delText>
        </w:r>
      </w:del>
      <w:r w:rsidR="003E66D3">
        <w:t xml:space="preserve"> </w:t>
      </w:r>
      <w:r w:rsidR="00983596">
        <w:t>additive manufacturing</w:t>
      </w:r>
      <w:r w:rsidR="00601189">
        <w:t>, this is only one use</w:t>
      </w:r>
      <w:r w:rsidR="003E66D3">
        <w:t xml:space="preserve"> </w:t>
      </w:r>
      <w:r w:rsidR="00601189">
        <w:t xml:space="preserve">case for this tool. Because InnovateNET is a query-based </w:t>
      </w:r>
      <w:r w:rsidR="007A1D8F">
        <w:t xml:space="preserve">platform, </w:t>
      </w:r>
      <w:r w:rsidR="00601189">
        <w:t xml:space="preserve">users can tailor new queries to analyze </w:t>
      </w:r>
      <w:r w:rsidR="00CD34DC">
        <w:t xml:space="preserve">COIs </w:t>
      </w:r>
      <w:r w:rsidR="00601189">
        <w:t xml:space="preserve">in other areas. A logical extension </w:t>
      </w:r>
      <w:r w:rsidR="00601189">
        <w:lastRenderedPageBreak/>
        <w:t>of this initial funding effort is to use InnovateNET to analyze additional communities of innovation such as biotechnology, drone development, or alternative fuels research.</w:t>
      </w:r>
    </w:p>
    <w:p w14:paraId="7FB88925" w14:textId="77777777" w:rsidR="007067CE" w:rsidRDefault="007067CE" w:rsidP="003A75EE">
      <w:pPr>
        <w:rPr>
          <w:ins w:id="70" w:author="Microsoft Office User" w:date="2017-03-22T09:26:00Z"/>
        </w:rPr>
      </w:pPr>
    </w:p>
    <w:p w14:paraId="424DCA31" w14:textId="5E4CF101" w:rsidR="007067CE" w:rsidRDefault="007067CE" w:rsidP="003A75EE">
      <w:ins w:id="71" w:author="Microsoft Office User" w:date="2017-03-22T09:26:00Z">
        <w:r>
          <w:t xml:space="preserve">Outside of the CWMD effort, the </w:t>
        </w:r>
      </w:ins>
      <w:ins w:id="72" w:author="Microsoft Office User" w:date="2017-03-22T09:29:00Z">
        <w:r>
          <w:t xml:space="preserve">potential </w:t>
        </w:r>
      </w:ins>
      <w:bookmarkStart w:id="73" w:name="_GoBack"/>
      <w:bookmarkEnd w:id="73"/>
      <w:ins w:id="74" w:author="Microsoft Office User" w:date="2017-03-22T09:26:00Z">
        <w:r>
          <w:t xml:space="preserve">user base for InnovateNET is extremely broad. The USG has a vested interest in understanding the </w:t>
        </w:r>
      </w:ins>
      <w:ins w:id="75" w:author="Microsoft Office User" w:date="2017-03-22T09:27:00Z">
        <w:r>
          <w:t>explosive evolution of revolutionary technology from both security and economic standpoints. Potential end users include [anyone affected by radical supply chain disruption], [agencies that want to buy, license, or control newly developed tech], [agencies that want to fund or connect promising research], [etc</w:t>
        </w:r>
      </w:ins>
      <w:ins w:id="76" w:author="Microsoft Office User" w:date="2017-03-22T09:29:00Z">
        <w:r>
          <w:t>… ]</w:t>
        </w:r>
      </w:ins>
    </w:p>
    <w:p w14:paraId="7AD9177D" w14:textId="77777777" w:rsidR="004113D5" w:rsidRDefault="004113D5" w:rsidP="003A75EE">
      <w:pPr>
        <w:rPr>
          <w:ins w:id="77" w:author="Microsoft Office User" w:date="2017-03-22T09:05:00Z"/>
        </w:rPr>
      </w:pPr>
    </w:p>
    <w:p w14:paraId="0A6BBD68" w14:textId="42CAF8D3" w:rsidR="0052370D" w:rsidRDefault="00ED74BC" w:rsidP="003A75EE">
      <w:ins w:id="78" w:author="Microsoft Office User" w:date="2017-03-22T09:19:00Z">
        <w:r>
          <w:t xml:space="preserve">The preliminary InnovateNET platform will take the form of a command-line console tool, likely run through a central Python script. With additional funding and time, we would be able to hire software development expertise to turn the platform into a </w:t>
        </w:r>
      </w:ins>
      <w:ins w:id="79" w:author="Microsoft Office User" w:date="2017-03-22T09:25:00Z">
        <w:r w:rsidR="007067CE">
          <w:t>simple but functional</w:t>
        </w:r>
      </w:ins>
      <w:ins w:id="80" w:author="Microsoft Office User" w:date="2017-03-22T09:19:00Z">
        <w:r>
          <w:t xml:space="preserve"> “point and click</w:t>
        </w:r>
      </w:ins>
      <w:ins w:id="81" w:author="Microsoft Office User" w:date="2017-03-22T09:20:00Z">
        <w:r>
          <w:t xml:space="preserve">” program useable by a broader user base. </w:t>
        </w:r>
      </w:ins>
      <w:ins w:id="82" w:author="Microsoft Office User" w:date="2017-03-22T09:25:00Z">
        <w:r w:rsidR="007067CE">
          <w:t>After an initial proof-of-concept stage, this second round of development would be the basis to justify further funding [???]</w:t>
        </w:r>
      </w:ins>
    </w:p>
    <w:p w14:paraId="7567091F" w14:textId="3C540538" w:rsidR="004113D5" w:rsidDel="009E1377" w:rsidRDefault="004113D5" w:rsidP="003A75EE">
      <w:pPr>
        <w:rPr>
          <w:del w:id="83" w:author="Microsoft Office User" w:date="2017-03-22T09:01:00Z"/>
        </w:rPr>
      </w:pPr>
      <w:del w:id="84" w:author="Microsoft Office User" w:date="2017-03-22T09:01:00Z">
        <w:r w:rsidDel="009E1377">
          <w:delText>The InnovateNET effort also ties in naturally w</w:delText>
        </w:r>
        <w:r w:rsidR="00E03F3B" w:rsidDel="009E1377">
          <w:delText>ith another line of effort in Defense Analysis</w:delText>
        </w:r>
        <w:r w:rsidDel="009E1377">
          <w:delText xml:space="preserve">, the Coalition for Open-Source Defense Analysis (CODA). Jesse Hammond is co-PI with CODA’s leader, Camber Warren, on a project application being </w:delText>
        </w:r>
        <w:r w:rsidR="00243DB8" w:rsidDel="009E1377">
          <w:delText xml:space="preserve">developed </w:delText>
        </w:r>
        <w:r w:rsidDel="009E1377">
          <w:delText xml:space="preserve">through the Naval Postgraduate School Foundation. If funded, CODA’s efforts will synergize with InnovateNET by developing </w:delText>
        </w:r>
        <w:r w:rsidR="003953FD" w:rsidDel="009E1377">
          <w:delText xml:space="preserve">large-scale </w:delText>
        </w:r>
        <w:r w:rsidDel="009E1377">
          <w:delText xml:space="preserve">machine-learning algorithms that can analyze community network structures and identify </w:delText>
        </w:r>
        <w:r w:rsidR="003953FD" w:rsidDel="009E1377">
          <w:delText xml:space="preserve">early </w:delText>
        </w:r>
        <w:r w:rsidDel="009E1377">
          <w:delText xml:space="preserve">signs of disruption, </w:delText>
        </w:r>
        <w:r w:rsidR="003953FD" w:rsidDel="009E1377">
          <w:delText xml:space="preserve">emergent </w:delText>
        </w:r>
        <w:r w:rsidDel="009E1377">
          <w:delText>sub-communities</w:delText>
        </w:r>
        <w:r w:rsidR="009C524B" w:rsidDel="009E1377">
          <w:delText xml:space="preserve"> and coalitions</w:delText>
        </w:r>
        <w:r w:rsidDel="009E1377">
          <w:delText>, and other dynamical aspects of COI networks.</w:delText>
        </w:r>
        <w:r w:rsidR="00EE7FFA" w:rsidDel="009E1377">
          <w:delText xml:space="preserve"> </w:delText>
        </w:r>
      </w:del>
    </w:p>
    <w:p w14:paraId="0E5BD1A6" w14:textId="77777777" w:rsidR="00083F98" w:rsidRDefault="00083F98" w:rsidP="003A75EE"/>
    <w:p w14:paraId="73867C22" w14:textId="1FADACB0" w:rsidR="00083F98" w:rsidRDefault="00083F98" w:rsidP="003A75EE">
      <w:r w:rsidRPr="00E03F3B">
        <w:rPr>
          <w:u w:val="single"/>
        </w:rPr>
        <w:t>Deliverables</w:t>
      </w:r>
      <w:r>
        <w:t>:</w:t>
      </w:r>
    </w:p>
    <w:p w14:paraId="2DB97D50" w14:textId="06262887" w:rsidR="00083F98" w:rsidRDefault="00083F98" w:rsidP="00083F98">
      <w:pPr>
        <w:pStyle w:val="ListParagraph"/>
        <w:numPr>
          <w:ilvl w:val="0"/>
          <w:numId w:val="1"/>
        </w:numPr>
        <w:rPr>
          <w:ins w:id="85" w:author="Microsoft Office User" w:date="2017-03-22T09:21:00Z"/>
        </w:rPr>
      </w:pPr>
      <w:r>
        <w:t xml:space="preserve">Initial </w:t>
      </w:r>
      <w:r w:rsidR="00FF726B">
        <w:t xml:space="preserve">version of </w:t>
      </w:r>
      <w:r>
        <w:t>InnovateNET platform</w:t>
      </w:r>
    </w:p>
    <w:p w14:paraId="76D1EFF4" w14:textId="7D050FE8" w:rsidR="00ED74BC" w:rsidRDefault="00ED74BC" w:rsidP="00083F98">
      <w:pPr>
        <w:pStyle w:val="ListParagraph"/>
        <w:numPr>
          <w:ilvl w:val="0"/>
          <w:numId w:val="1"/>
        </w:numPr>
      </w:pPr>
      <w:commentRangeStart w:id="86"/>
      <w:ins w:id="87" w:author="Microsoft Office User" w:date="2017-03-22T09:21:00Z">
        <w:r>
          <w:t xml:space="preserve">Public-facing InnovateNET web site and Github </w:t>
        </w:r>
      </w:ins>
      <w:ins w:id="88" w:author="Microsoft Office User" w:date="2017-03-22T09:23:00Z">
        <w:r w:rsidR="007067CE">
          <w:t xml:space="preserve">repository </w:t>
        </w:r>
      </w:ins>
      <w:ins w:id="89" w:author="Microsoft Office User" w:date="2017-03-22T09:21:00Z">
        <w:r>
          <w:t xml:space="preserve">to host </w:t>
        </w:r>
      </w:ins>
      <w:ins w:id="90" w:author="Microsoft Office User" w:date="2017-03-22T09:22:00Z">
        <w:r>
          <w:t xml:space="preserve">open-source </w:t>
        </w:r>
      </w:ins>
      <w:ins w:id="91" w:author="Microsoft Office User" w:date="2017-03-22T09:21:00Z">
        <w:r>
          <w:t>code and data</w:t>
        </w:r>
      </w:ins>
      <w:ins w:id="92" w:author="Microsoft Office User" w:date="2017-03-22T09:22:00Z">
        <w:r>
          <w:t>, along with blog-style posts with recent analyses and discussion</w:t>
        </w:r>
        <w:commentRangeEnd w:id="86"/>
        <w:r>
          <w:rPr>
            <w:rStyle w:val="CommentReference"/>
          </w:rPr>
          <w:commentReference w:id="86"/>
        </w:r>
      </w:ins>
    </w:p>
    <w:p w14:paraId="0F4B87B7" w14:textId="77777777" w:rsidR="00083F98" w:rsidRDefault="00083F98" w:rsidP="00083F98">
      <w:pPr>
        <w:pStyle w:val="ListParagraph"/>
        <w:numPr>
          <w:ilvl w:val="0"/>
          <w:numId w:val="1"/>
        </w:numPr>
        <w:rPr>
          <w:ins w:id="93" w:author="Microsoft Office User" w:date="2017-03-22T09:23:00Z"/>
        </w:rPr>
      </w:pPr>
      <w:r>
        <w:t>Presentation and demonstration to be held at CWMD Systems (or other venue(s) according to the sponsor’s needs)</w:t>
      </w:r>
    </w:p>
    <w:p w14:paraId="48D3E1AE" w14:textId="3963ABB3" w:rsidR="007067CE" w:rsidRDefault="007067CE" w:rsidP="00083F98">
      <w:pPr>
        <w:pStyle w:val="ListParagraph"/>
        <w:numPr>
          <w:ilvl w:val="0"/>
          <w:numId w:val="1"/>
        </w:numPr>
      </w:pPr>
      <w:commentRangeStart w:id="94"/>
      <w:ins w:id="95" w:author="Microsoft Office User" w:date="2017-03-22T09:23:00Z">
        <w:r>
          <w:t>Presentation at</w:t>
        </w:r>
      </w:ins>
      <w:ins w:id="96" w:author="Microsoft Office User" w:date="2017-03-22T09:24:00Z">
        <w:r>
          <w:t xml:space="preserve"> special DoD-focused satellite session at the</w:t>
        </w:r>
      </w:ins>
      <w:ins w:id="97" w:author="Microsoft Office User" w:date="2017-03-22T09:23:00Z">
        <w:r>
          <w:t xml:space="preserve"> annual NetSci conference (largest international network science conference) </w:t>
        </w:r>
      </w:ins>
      <w:commentRangeEnd w:id="94"/>
      <w:ins w:id="98" w:author="Microsoft Office User" w:date="2017-03-22T09:24:00Z">
        <w:r>
          <w:rPr>
            <w:rStyle w:val="CommentReference"/>
          </w:rPr>
          <w:commentReference w:id="94"/>
        </w:r>
      </w:ins>
    </w:p>
    <w:p w14:paraId="5A6E58CA" w14:textId="429C50E0" w:rsidR="00ED74BC" w:rsidRDefault="00083F98" w:rsidP="00ED74BC">
      <w:pPr>
        <w:pStyle w:val="ListParagraph"/>
        <w:numPr>
          <w:ilvl w:val="0"/>
          <w:numId w:val="1"/>
        </w:numPr>
      </w:pPr>
      <w:r>
        <w:t>Proof of concept report focused on a portion of the AM innovation domain</w:t>
      </w:r>
      <w:r w:rsidR="005506AA">
        <w:t xml:space="preserve"> (scoped using detailed analysis</w:t>
      </w:r>
      <w:r w:rsidR="00FF726B">
        <w:t xml:space="preserve"> and guidance</w:t>
      </w:r>
      <w:r w:rsidR="005506AA">
        <w:t xml:space="preserve"> </w:t>
      </w:r>
      <w:r w:rsidR="00FF726B">
        <w:t xml:space="preserve">provided by MITRE team) </w:t>
      </w:r>
      <w:ins w:id="99" w:author="Microsoft Office User" w:date="2017-03-22T09:21:00Z">
        <w:r w:rsidR="00ED74BC">
          <w:t>provided without restriction both to CWMD Systems and to the public-facing InnovateNET web site</w:t>
        </w:r>
      </w:ins>
    </w:p>
    <w:sectPr w:rsidR="00ED74BC" w:rsidSect="00A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6" w:author="Microsoft Office User" w:date="2017-03-22T09:22:00Z" w:initials="Office">
    <w:p w14:paraId="41290F77" w14:textId="115A1B3E" w:rsidR="00ED74BC" w:rsidRDefault="00ED74BC">
      <w:pPr>
        <w:pStyle w:val="CommentText"/>
      </w:pPr>
      <w:r>
        <w:rPr>
          <w:rStyle w:val="CommentReference"/>
        </w:rPr>
        <w:annotationRef/>
      </w:r>
      <w:r>
        <w:t xml:space="preserve">If he, and us, really want this to be open-source, it’d only be an hour or so to whip up a very simple website </w:t>
      </w:r>
      <w:r w:rsidR="007067CE">
        <w:t>and Github repo. It would definitely show we’re willing and able to disseminate our findings as widely as possible.</w:t>
      </w:r>
    </w:p>
  </w:comment>
  <w:comment w:id="94" w:author="Microsoft Office User" w:date="2017-03-22T09:24:00Z" w:initials="Office">
    <w:p w14:paraId="3FBEB490" w14:textId="795E719F" w:rsidR="007067CE" w:rsidRDefault="007067CE">
      <w:pPr>
        <w:pStyle w:val="CommentText"/>
      </w:pPr>
      <w:r>
        <w:rPr>
          <w:rStyle w:val="CommentReference"/>
        </w:rPr>
        <w:annotationRef/>
      </w:r>
      <w:r>
        <w:t>I’m putting together this satellite symposium and can probably pull some strings to get this project some poster space, lol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290F77" w15:done="0"/>
  <w15:commentEx w15:paraId="3FBEB4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F3579"/>
    <w:multiLevelType w:val="hybridMultilevel"/>
    <w:tmpl w:val="05A86142"/>
    <w:lvl w:ilvl="0" w:tplc="D53AB6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EE"/>
    <w:rsid w:val="00031A17"/>
    <w:rsid w:val="00083F98"/>
    <w:rsid w:val="000A1C04"/>
    <w:rsid w:val="000A5A8B"/>
    <w:rsid w:val="000B48FA"/>
    <w:rsid w:val="000E3B09"/>
    <w:rsid w:val="00143129"/>
    <w:rsid w:val="00211779"/>
    <w:rsid w:val="0022637A"/>
    <w:rsid w:val="00243DB8"/>
    <w:rsid w:val="002A04E9"/>
    <w:rsid w:val="002A11F5"/>
    <w:rsid w:val="002C5C88"/>
    <w:rsid w:val="002E492B"/>
    <w:rsid w:val="003426F6"/>
    <w:rsid w:val="003447D6"/>
    <w:rsid w:val="00350B59"/>
    <w:rsid w:val="003710D6"/>
    <w:rsid w:val="0037369B"/>
    <w:rsid w:val="003941DF"/>
    <w:rsid w:val="003953FD"/>
    <w:rsid w:val="003A75EE"/>
    <w:rsid w:val="003E66D3"/>
    <w:rsid w:val="003F4A89"/>
    <w:rsid w:val="004113D5"/>
    <w:rsid w:val="0042227C"/>
    <w:rsid w:val="0043409D"/>
    <w:rsid w:val="00445964"/>
    <w:rsid w:val="00473E9E"/>
    <w:rsid w:val="004D52FE"/>
    <w:rsid w:val="004F2FAE"/>
    <w:rsid w:val="0052370D"/>
    <w:rsid w:val="00531F88"/>
    <w:rsid w:val="00536203"/>
    <w:rsid w:val="005506AA"/>
    <w:rsid w:val="00572714"/>
    <w:rsid w:val="005B5C40"/>
    <w:rsid w:val="005D4BCF"/>
    <w:rsid w:val="005E4C88"/>
    <w:rsid w:val="00601189"/>
    <w:rsid w:val="00614820"/>
    <w:rsid w:val="00620B51"/>
    <w:rsid w:val="00641415"/>
    <w:rsid w:val="006A2C22"/>
    <w:rsid w:val="006A3395"/>
    <w:rsid w:val="006E6BE8"/>
    <w:rsid w:val="007067CE"/>
    <w:rsid w:val="00727116"/>
    <w:rsid w:val="00776903"/>
    <w:rsid w:val="00794A58"/>
    <w:rsid w:val="007A1D8F"/>
    <w:rsid w:val="007D1484"/>
    <w:rsid w:val="0083661C"/>
    <w:rsid w:val="00896D0E"/>
    <w:rsid w:val="008E754C"/>
    <w:rsid w:val="00901050"/>
    <w:rsid w:val="00923641"/>
    <w:rsid w:val="00983596"/>
    <w:rsid w:val="009B4862"/>
    <w:rsid w:val="009C524B"/>
    <w:rsid w:val="009D2F47"/>
    <w:rsid w:val="009E1377"/>
    <w:rsid w:val="009F75A4"/>
    <w:rsid w:val="00A64D0C"/>
    <w:rsid w:val="00AA05E9"/>
    <w:rsid w:val="00AB08B0"/>
    <w:rsid w:val="00AC5C15"/>
    <w:rsid w:val="00AD3228"/>
    <w:rsid w:val="00AF5074"/>
    <w:rsid w:val="00B00FA3"/>
    <w:rsid w:val="00B10DC6"/>
    <w:rsid w:val="00BA1BA4"/>
    <w:rsid w:val="00BD3CDC"/>
    <w:rsid w:val="00BE478C"/>
    <w:rsid w:val="00C000CF"/>
    <w:rsid w:val="00C14E64"/>
    <w:rsid w:val="00C234B9"/>
    <w:rsid w:val="00C55F9B"/>
    <w:rsid w:val="00C92BC7"/>
    <w:rsid w:val="00CD34DC"/>
    <w:rsid w:val="00CD4791"/>
    <w:rsid w:val="00CF11CD"/>
    <w:rsid w:val="00D15D40"/>
    <w:rsid w:val="00D77ED7"/>
    <w:rsid w:val="00DC4118"/>
    <w:rsid w:val="00DD439F"/>
    <w:rsid w:val="00DE7375"/>
    <w:rsid w:val="00E03F3B"/>
    <w:rsid w:val="00E10050"/>
    <w:rsid w:val="00E25306"/>
    <w:rsid w:val="00E55F43"/>
    <w:rsid w:val="00E55FFC"/>
    <w:rsid w:val="00EB4465"/>
    <w:rsid w:val="00EB5902"/>
    <w:rsid w:val="00EB5A6F"/>
    <w:rsid w:val="00EC3AFA"/>
    <w:rsid w:val="00ED74BC"/>
    <w:rsid w:val="00EE5295"/>
    <w:rsid w:val="00EE7FFA"/>
    <w:rsid w:val="00F15E93"/>
    <w:rsid w:val="00F46518"/>
    <w:rsid w:val="00F86589"/>
    <w:rsid w:val="00FC174B"/>
    <w:rsid w:val="00FD612A"/>
    <w:rsid w:val="00FD6B0F"/>
    <w:rsid w:val="00FE109D"/>
    <w:rsid w:val="00FF037F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2E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9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2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F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D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4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jblanke@nps.edu" TargetMode="External"/><Relationship Id="rId6" Type="http://schemas.openxmlformats.org/officeDocument/2006/relationships/hyperlink" Target="mailto:jrhammon@nps.edu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908</Words>
  <Characters>5180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2017-03-22T15:31:00Z</dcterms:created>
  <dcterms:modified xsi:type="dcterms:W3CDTF">2017-03-22T16:29:00Z</dcterms:modified>
</cp:coreProperties>
</file>